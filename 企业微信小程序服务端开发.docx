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C659" w14:textId="3BBABDC3" w:rsidR="00D811D8" w:rsidRDefault="008D43C3" w:rsidP="003621C9">
      <w:pPr>
        <w:pStyle w:val="a3"/>
      </w:pPr>
      <w:proofErr w:type="gramStart"/>
      <w:r>
        <w:rPr>
          <w:rFonts w:hint="eastAsia"/>
        </w:rPr>
        <w:t>企业</w:t>
      </w:r>
      <w:r w:rsidR="003621C9">
        <w:rPr>
          <w:rFonts w:hint="eastAsia"/>
        </w:rPr>
        <w:t>微信</w:t>
      </w:r>
      <w:r>
        <w:rPr>
          <w:rFonts w:hint="eastAsia"/>
        </w:rPr>
        <w:t>小</w:t>
      </w:r>
      <w:proofErr w:type="gramEnd"/>
      <w:r>
        <w:rPr>
          <w:rFonts w:hint="eastAsia"/>
        </w:rPr>
        <w:t>程序</w:t>
      </w:r>
      <w:r w:rsidR="003621C9">
        <w:rPr>
          <w:rFonts w:hint="eastAsia"/>
        </w:rPr>
        <w:t>服务端开发</w:t>
      </w:r>
    </w:p>
    <w:p w14:paraId="07389FFA" w14:textId="025A204B" w:rsidR="00B24E64" w:rsidRDefault="00B24E64" w:rsidP="00B24E6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企业微信关联</w:t>
      </w:r>
      <w:proofErr w:type="gramEnd"/>
      <w:r>
        <w:rPr>
          <w:rFonts w:hint="eastAsia"/>
        </w:rPr>
        <w:t>小程序</w:t>
      </w:r>
    </w:p>
    <w:p w14:paraId="56959C69" w14:textId="49C06921" w:rsidR="00484F1F" w:rsidRDefault="00484F1F" w:rsidP="00484F1F">
      <w:pPr>
        <w:pStyle w:val="a5"/>
        <w:ind w:left="432" w:firstLineChars="0" w:firstLine="0"/>
      </w:pPr>
      <w:r>
        <w:rPr>
          <w:rFonts w:hint="eastAsia"/>
        </w:rPr>
        <w:t>文档：</w:t>
      </w:r>
      <w:r>
        <w:fldChar w:fldCharType="begin"/>
      </w:r>
      <w:r>
        <w:instrText xml:space="preserve"> HYPERLINK "https://work.weixin.qq.com/api/doc/90000/90136/92370" </w:instrText>
      </w:r>
      <w:r>
        <w:fldChar w:fldCharType="separate"/>
      </w:r>
      <w:r>
        <w:rPr>
          <w:rStyle w:val="a6"/>
        </w:rPr>
        <w:t>https://work.wei</w:t>
      </w:r>
      <w:r>
        <w:rPr>
          <w:rStyle w:val="a6"/>
        </w:rPr>
        <w:t>x</w:t>
      </w:r>
      <w:r>
        <w:rPr>
          <w:rStyle w:val="a6"/>
        </w:rPr>
        <w:t>in.qq.com/api/doc/90000/90136/92370</w:t>
      </w:r>
      <w:r>
        <w:fldChar w:fldCharType="end"/>
      </w:r>
    </w:p>
    <w:p w14:paraId="148DB6D9" w14:textId="563D72B6" w:rsidR="008D43C3" w:rsidRDefault="00484F1F" w:rsidP="001D794B">
      <w:pPr>
        <w:ind w:firstLine="420"/>
        <w:rPr>
          <w:rStyle w:val="a6"/>
        </w:rPr>
      </w:pPr>
      <w:proofErr w:type="gramStart"/>
      <w:r>
        <w:rPr>
          <w:rFonts w:hint="eastAsia"/>
        </w:rPr>
        <w:t>企业微信管理</w:t>
      </w:r>
      <w:proofErr w:type="gramEnd"/>
      <w:r>
        <w:rPr>
          <w:rFonts w:hint="eastAsia"/>
        </w:rPr>
        <w:t>后台：</w:t>
      </w:r>
      <w:hyperlink r:id="rId5" w:history="1">
        <w:r w:rsidRPr="00F3539D">
          <w:rPr>
            <w:rStyle w:val="a6"/>
          </w:rPr>
          <w:t>https://work.weixi</w:t>
        </w:r>
        <w:r w:rsidRPr="00F3539D">
          <w:rPr>
            <w:rStyle w:val="a6"/>
          </w:rPr>
          <w:t>n</w:t>
        </w:r>
        <w:r w:rsidRPr="00F3539D">
          <w:rPr>
            <w:rStyle w:val="a6"/>
          </w:rPr>
          <w:t>.qq.com/wework_admin</w:t>
        </w:r>
      </w:hyperlink>
      <w:r w:rsidR="00FD4EEA">
        <w:rPr>
          <w:rStyle w:val="a6"/>
        </w:rPr>
        <w:tab/>
      </w:r>
      <w:bookmarkStart w:id="0" w:name="_GoBack"/>
      <w:bookmarkEnd w:id="0"/>
    </w:p>
    <w:p w14:paraId="5F9A0A5E" w14:textId="338CAF49" w:rsidR="00F62E0D" w:rsidRDefault="00F62E0D" w:rsidP="001D794B">
      <w:pPr>
        <w:ind w:firstLine="420"/>
        <w:rPr>
          <w:rStyle w:val="a6"/>
        </w:rPr>
      </w:pPr>
      <w:r>
        <w:rPr>
          <w:rFonts w:hint="eastAsia"/>
        </w:rPr>
        <w:t>基本概念介绍：</w:t>
      </w:r>
      <w:r>
        <w:fldChar w:fldCharType="begin"/>
      </w:r>
      <w:r>
        <w:instrText xml:space="preserve"> HYPERLINK "https://work.weixin.qq.com/api/doc/90000/90135/90665" </w:instrText>
      </w:r>
      <w:r>
        <w:fldChar w:fldCharType="separate"/>
      </w:r>
      <w:r>
        <w:rPr>
          <w:rStyle w:val="a6"/>
        </w:rPr>
        <w:t>https://work.weixin.qq.com/api/doc/90000/90135/90665</w:t>
      </w:r>
      <w:r>
        <w:rPr>
          <w:rStyle w:val="a6"/>
        </w:rPr>
        <w:fldChar w:fldCharType="end"/>
      </w:r>
    </w:p>
    <w:p w14:paraId="4B07F39B" w14:textId="77777777" w:rsidR="001D794B" w:rsidRDefault="001D794B" w:rsidP="001D794B">
      <w:pPr>
        <w:pStyle w:val="3"/>
        <w:spacing w:before="450" w:beforeAutospacing="0" w:after="150" w:afterAutospacing="0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关联入口</w:t>
      </w:r>
    </w:p>
    <w:p w14:paraId="0B196CC2" w14:textId="77777777" w:rsidR="001D794B" w:rsidRDefault="001D794B" w:rsidP="001D794B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可通过以下两个方式找到关联小程序到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入口：</w:t>
      </w:r>
    </w:p>
    <w:p w14:paraId="696E1415" w14:textId="36ED2E9E" w:rsidR="001D794B" w:rsidRDefault="001D794B" w:rsidP="001D794B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1.可前往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企业微信管理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后台-进入应用与小程序-小程序-关联小程序 详情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5D1CB102" wp14:editId="16D2FAD3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2.登录小程序管理后台-设置tab-关联设置，找到关联到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-前往关联的入口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0BF72E4" wp14:editId="0FB809FF">
            <wp:extent cx="5274310" cy="3241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6004" w14:textId="77777777" w:rsidR="001D794B" w:rsidRDefault="001D794B" w:rsidP="001D794B">
      <w:pPr>
        <w:pStyle w:val="3"/>
        <w:spacing w:before="450" w:beforeAutospacing="0" w:after="150" w:afterAutospacing="0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1" w:name="关联步骤"/>
      <w:bookmarkEnd w:id="1"/>
      <w:r>
        <w:rPr>
          <w:rFonts w:ascii="微软雅黑" w:eastAsia="微软雅黑" w:hAnsi="微软雅黑" w:hint="eastAsia"/>
          <w:b w:val="0"/>
          <w:bCs w:val="0"/>
          <w:color w:val="333333"/>
        </w:rPr>
        <w:t>关联步骤</w:t>
      </w:r>
    </w:p>
    <w:p w14:paraId="4C4152FE" w14:textId="0C827FE0" w:rsidR="001D794B" w:rsidRDefault="001D794B" w:rsidP="001D794B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1.登录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企业微信管理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后台-进入应用与小程序-小程序-关联小程序；或登录小程序管理后台-设置tab-关联设置，找到关联到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-前往关联的入口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2.关联需要小程序开发者授权，故会跳转到公众平台中进行一次授权扫码，请使用要关联的小程序所属的管理员微信号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进行扫码授权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3.对小程序进行可见范围的设置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 wp14:anchorId="3BA77483" wp14:editId="266F0794">
            <wp:extent cx="5274310" cy="2630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4.关联完成，设置了可见范围的企业成员可以在工作台看到关联的小程序。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 wp14:anchorId="222D9DB5" wp14:editId="0B3580E6">
            <wp:extent cx="3573780" cy="7741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B670" w14:textId="77777777" w:rsidR="001D794B" w:rsidRDefault="001D794B" w:rsidP="001D794B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小程序被关联到了哪些企业，可以统一在小程序后台设置-关联设置-关联到企业微信中看到关联记录。</w:t>
      </w:r>
    </w:p>
    <w:p w14:paraId="5278AA32" w14:textId="77777777" w:rsidR="001D794B" w:rsidRDefault="001D794B" w:rsidP="001D794B">
      <w:pPr>
        <w:pStyle w:val="3"/>
        <w:spacing w:before="450" w:beforeAutospacing="0" w:after="150" w:afterAutospacing="0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2" w:name="多企业关联同一个小程序"/>
      <w:bookmarkEnd w:id="2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多企业关联同一个小程序</w:t>
      </w:r>
    </w:p>
    <w:p w14:paraId="7A263340" w14:textId="77777777" w:rsidR="001D794B" w:rsidRDefault="001D794B" w:rsidP="001D794B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企业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微信允许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多个企业关联同一个小程序，但是开发者在开发过程中需要注意以下几点：</w:t>
      </w:r>
    </w:p>
    <w:p w14:paraId="268929EB" w14:textId="77777777" w:rsidR="001D794B" w:rsidRDefault="001D794B" w:rsidP="001D79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小程序被关联到多个企业即会有多组[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, Secret]，开发者可以使用任意一个企业的[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, Secret]获取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access_token</w:t>
      </w:r>
      <w:proofErr w:type="spellEnd"/>
    </w:p>
    <w:p w14:paraId="7719E606" w14:textId="77777777" w:rsidR="001D794B" w:rsidRDefault="001D794B" w:rsidP="001D79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使用获取到的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和code参数调用</w:t>
      </w:r>
      <w:hyperlink r:id="rId10" w:anchor="16056" w:history="1">
        <w:r>
          <w:rPr>
            <w:rStyle w:val="a6"/>
            <w:rFonts w:ascii="微软雅黑" w:eastAsia="微软雅黑" w:hAnsi="微软雅黑" w:hint="eastAsia"/>
            <w:color w:val="4475A7"/>
            <w:szCs w:val="21"/>
            <w:u w:val="none"/>
          </w:rPr>
          <w:t>jscode2session接口</w:t>
        </w:r>
      </w:hyperlink>
    </w:p>
    <w:p w14:paraId="379A6339" w14:textId="77777777" w:rsidR="001D794B" w:rsidRDefault="001D794B" w:rsidP="001D79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判断返回的用户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与第一步中的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是否一致，如果不一致，则调用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wx.qy.login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重新进行一遍登录流程，此时使用返回的[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, secret]来调用</w:t>
      </w:r>
      <w:hyperlink r:id="rId11" w:anchor="16056" w:history="1">
        <w:r>
          <w:rPr>
            <w:rStyle w:val="a6"/>
            <w:rFonts w:ascii="微软雅黑" w:eastAsia="微软雅黑" w:hAnsi="微软雅黑" w:hint="eastAsia"/>
            <w:color w:val="4475A7"/>
            <w:szCs w:val="21"/>
            <w:u w:val="none"/>
          </w:rPr>
          <w:t>jscode2session接口</w:t>
        </w:r>
      </w:hyperlink>
    </w:p>
    <w:p w14:paraId="38DD630A" w14:textId="77777777" w:rsidR="001D794B" w:rsidRDefault="001D794B" w:rsidP="001D79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如果没有使用这种流程，调用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企业微信通讯录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相关的接口时，会报错 “not allow to cross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”。</w:t>
      </w:r>
    </w:p>
    <w:p w14:paraId="7DC2ABDC" w14:textId="77777777" w:rsidR="001D794B" w:rsidRPr="001D794B" w:rsidRDefault="001D794B" w:rsidP="001D794B">
      <w:pPr>
        <w:ind w:firstLine="420"/>
      </w:pPr>
    </w:p>
    <w:p w14:paraId="28CCC391" w14:textId="6126D13A" w:rsidR="003621C9" w:rsidRDefault="003621C9" w:rsidP="003621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登录流程</w:t>
      </w:r>
    </w:p>
    <w:p w14:paraId="29358B05" w14:textId="0714FB6C" w:rsidR="00E0491D" w:rsidRDefault="00F42C10" w:rsidP="00E0491D">
      <w:pPr>
        <w:pStyle w:val="a5"/>
        <w:ind w:left="432" w:firstLineChars="0" w:firstLine="0"/>
      </w:pPr>
      <w:r>
        <w:rPr>
          <w:rFonts w:hint="eastAsia"/>
        </w:rPr>
        <w:t>企业</w:t>
      </w:r>
      <w:proofErr w:type="gramStart"/>
      <w:r>
        <w:rPr>
          <w:rFonts w:hint="eastAsia"/>
        </w:rPr>
        <w:t>微信官方</w:t>
      </w:r>
      <w:proofErr w:type="spellStart"/>
      <w:proofErr w:type="gramEnd"/>
      <w:r>
        <w:t>api</w:t>
      </w:r>
      <w:proofErr w:type="spellEnd"/>
      <w:r>
        <w:rPr>
          <w:rFonts w:hint="eastAsia"/>
        </w:rPr>
        <w:t>文档：</w:t>
      </w:r>
      <w:r>
        <w:fldChar w:fldCharType="begin"/>
      </w:r>
      <w:r>
        <w:instrText xml:space="preserve"> HYPERLINK "</w:instrText>
      </w:r>
      <w:r w:rsidRPr="00F42C10">
        <w:instrText>https://work.weixin.qq.com/api/doc/90000/90136/92426</w:instrText>
      </w:r>
      <w:r>
        <w:instrText xml:space="preserve">" </w:instrText>
      </w:r>
      <w:r>
        <w:fldChar w:fldCharType="separate"/>
      </w:r>
      <w:r w:rsidRPr="00F3539D">
        <w:rPr>
          <w:rStyle w:val="a6"/>
        </w:rPr>
        <w:t>https://work.weixi</w:t>
      </w:r>
      <w:r w:rsidRPr="00F3539D">
        <w:rPr>
          <w:rStyle w:val="a6"/>
        </w:rPr>
        <w:t>n</w:t>
      </w:r>
      <w:r w:rsidRPr="00F3539D">
        <w:rPr>
          <w:rStyle w:val="a6"/>
        </w:rPr>
        <w:t>.qq.com/api/doc/90000/90136/92426</w:t>
      </w:r>
      <w:r>
        <w:fldChar w:fldCharType="end"/>
      </w:r>
    </w:p>
    <w:p w14:paraId="18A1DEB2" w14:textId="009115F2" w:rsidR="00B24E64" w:rsidRDefault="00B4725A" w:rsidP="00B4725A">
      <w:r>
        <w:rPr>
          <w:noProof/>
        </w:rPr>
        <w:lastRenderedPageBreak/>
        <w:drawing>
          <wp:inline distT="0" distB="0" distL="0" distR="0" wp14:anchorId="0B047FB7" wp14:editId="5D15AA83">
            <wp:extent cx="5274310" cy="4760595"/>
            <wp:effectExtent l="0" t="0" r="2540" b="190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FFCE" w14:textId="446EB85E" w:rsidR="00D66311" w:rsidRDefault="00D66311" w:rsidP="00B4725A"/>
    <w:p w14:paraId="344965B8" w14:textId="1A9408B6" w:rsidR="00F919B9" w:rsidRDefault="00F919B9" w:rsidP="00F919B9">
      <w:pPr>
        <w:pStyle w:val="1"/>
        <w:shd w:val="clear" w:color="auto" w:fill="FFFFFF"/>
        <w:spacing w:before="0" w:after="0" w:line="600" w:lineRule="atLeast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42"/>
          <w:szCs w:val="42"/>
        </w:rPr>
        <w:t>wx.qy.login</w:t>
      </w:r>
      <w:proofErr w:type="spellEnd"/>
    </w:p>
    <w:p w14:paraId="3C1EEF61" w14:textId="202D6FE7" w:rsidR="00F919B9" w:rsidRPr="00F919B9" w:rsidRDefault="00F919B9" w:rsidP="00F919B9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</w:rPr>
        <w:t>文档链接：</w:t>
      </w:r>
      <w:hyperlink r:id="rId13" w:history="1">
        <w:r w:rsidRPr="00F919B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https://work.weixin.qq.com/api/doc/90000/90136/91506</w:t>
        </w:r>
      </w:hyperlink>
    </w:p>
    <w:p w14:paraId="7ED0234D" w14:textId="77777777" w:rsidR="00F919B9" w:rsidRDefault="00F919B9" w:rsidP="00F919B9">
      <w:pPr>
        <w:pStyle w:val="3"/>
        <w:shd w:val="clear" w:color="auto" w:fill="FFFFFF"/>
        <w:spacing w:after="150" w:afterAutospacing="0"/>
        <w:rPr>
          <w:rFonts w:ascii="微软雅黑" w:eastAsia="微软雅黑" w:hAnsi="微软雅黑"/>
          <w:b w:val="0"/>
          <w:bCs w:val="0"/>
          <w:color w:val="333333"/>
        </w:rPr>
      </w:pPr>
      <w:bookmarkStart w:id="3" w:name="wx.qy.login(Object_object)"/>
      <w:bookmarkEnd w:id="3"/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wx.qy.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</w:rPr>
        <w:t>login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</w:rPr>
        <w:t>(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</w:rPr>
        <w:t>Object object)</w:t>
      </w:r>
    </w:p>
    <w:p w14:paraId="11E72A8D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获取企业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微信派发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的临时登录凭证</w:t>
      </w:r>
    </w:p>
    <w:p w14:paraId="6C581426" w14:textId="77777777" w:rsidR="00F919B9" w:rsidRDefault="00F919B9" w:rsidP="00F919B9">
      <w:pPr>
        <w:pStyle w:val="4"/>
        <w:shd w:val="clear" w:color="auto" w:fill="FFFFFF"/>
        <w:spacing w:before="240" w:after="240"/>
        <w:rPr>
          <w:rFonts w:ascii="微软雅黑" w:eastAsia="微软雅黑" w:hAnsi="微软雅黑" w:hint="eastAsia"/>
          <w:b w:val="0"/>
          <w:bCs w:val="0"/>
          <w:color w:val="333333"/>
          <w:sz w:val="26"/>
          <w:szCs w:val="26"/>
        </w:rPr>
      </w:pPr>
      <w:bookmarkStart w:id="4" w:name="参数"/>
      <w:bookmarkEnd w:id="4"/>
      <w:r>
        <w:rPr>
          <w:rFonts w:ascii="微软雅黑" w:eastAsia="微软雅黑" w:hAnsi="微软雅黑" w:hint="eastAsia"/>
          <w:b w:val="0"/>
          <w:bCs w:val="0"/>
          <w:color w:val="333333"/>
          <w:sz w:val="26"/>
          <w:szCs w:val="26"/>
        </w:rPr>
        <w:lastRenderedPageBreak/>
        <w:t>参数</w:t>
      </w:r>
    </w:p>
    <w:p w14:paraId="0A09E71A" w14:textId="77777777" w:rsidR="00F919B9" w:rsidRDefault="00F919B9" w:rsidP="00F919B9">
      <w:pPr>
        <w:pStyle w:val="5"/>
        <w:shd w:val="clear" w:color="auto" w:fill="FFFFFF"/>
        <w:spacing w:before="240" w:after="240"/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</w:pPr>
      <w:bookmarkStart w:id="5" w:name="Object_object"/>
      <w:bookmarkEnd w:id="5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 xml:space="preserve">Object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object</w:t>
      </w:r>
      <w:proofErr w:type="spellEnd"/>
    </w:p>
    <w:tbl>
      <w:tblPr>
        <w:tblW w:w="8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167"/>
        <w:gridCol w:w="797"/>
        <w:gridCol w:w="5138"/>
      </w:tblGrid>
      <w:tr w:rsidR="00F919B9" w14:paraId="66DCB998" w14:textId="77777777" w:rsidTr="00F919B9">
        <w:trPr>
          <w:trHeight w:val="18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37623" w14:textId="77777777" w:rsidR="00F919B9" w:rsidRDefault="00F919B9">
            <w:pPr>
              <w:spacing w:before="150"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DE33" w14:textId="77777777" w:rsidR="00F919B9" w:rsidRDefault="00F919B9">
            <w:pPr>
              <w:spacing w:before="150"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4414B" w14:textId="77777777" w:rsidR="00F919B9" w:rsidRDefault="00F919B9">
            <w:pPr>
              <w:spacing w:before="150"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989FA" w14:textId="77777777" w:rsidR="00F919B9" w:rsidRDefault="00F919B9">
            <w:pPr>
              <w:spacing w:before="150"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919B9" w14:paraId="322AA7E9" w14:textId="77777777" w:rsidTr="00F919B9">
        <w:trPr>
          <w:trHeight w:val="1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DE13" w14:textId="77777777" w:rsidR="00F919B9" w:rsidRDefault="00F919B9">
            <w:pPr>
              <w:spacing w:before="150" w:after="3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C614A" w14:textId="77777777" w:rsidR="00F919B9" w:rsidRDefault="00F919B9">
            <w:pPr>
              <w:spacing w:before="150"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F3F3" w14:textId="77777777" w:rsidR="00F919B9" w:rsidRDefault="00F919B9">
            <w:pPr>
              <w:spacing w:before="150" w:after="30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7A796" w14:textId="77777777" w:rsidR="00F919B9" w:rsidRDefault="00F919B9">
            <w:pPr>
              <w:spacing w:before="150" w:after="300"/>
            </w:pPr>
            <w:r>
              <w:t xml:space="preserve">超时时间，单位 </w:t>
            </w:r>
            <w:proofErr w:type="spellStart"/>
            <w:r>
              <w:t>ms</w:t>
            </w:r>
            <w:proofErr w:type="spellEnd"/>
          </w:p>
        </w:tc>
      </w:tr>
      <w:tr w:rsidR="00F919B9" w14:paraId="31A020B4" w14:textId="77777777" w:rsidTr="00F919B9">
        <w:trPr>
          <w:trHeight w:val="1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86D2A" w14:textId="77777777" w:rsidR="00F919B9" w:rsidRDefault="00F919B9">
            <w:pPr>
              <w:spacing w:before="150" w:after="300"/>
              <w:rPr>
                <w:rFonts w:ascii="宋体" w:eastAsia="宋体" w:hAnsi="宋体" w:cs="宋体"/>
                <w:sz w:val="24"/>
                <w:szCs w:val="24"/>
              </w:rPr>
            </w:pPr>
            <w:r>
              <w:t>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09DBB" w14:textId="77777777" w:rsidR="00F919B9" w:rsidRDefault="00F919B9">
            <w:pPr>
              <w:spacing w:before="150" w:after="300"/>
            </w:pPr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FCEA0" w14:textId="77777777" w:rsidR="00F919B9" w:rsidRDefault="00F919B9">
            <w:pPr>
              <w:spacing w:before="150" w:after="30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92BD" w14:textId="77777777" w:rsidR="00F919B9" w:rsidRDefault="00F919B9">
            <w:pPr>
              <w:spacing w:before="150" w:after="300"/>
            </w:pPr>
            <w:r>
              <w:t>接口调用成功的回</w:t>
            </w:r>
            <w:proofErr w:type="gramStart"/>
            <w:r>
              <w:t>调函数</w:t>
            </w:r>
            <w:proofErr w:type="gramEnd"/>
          </w:p>
        </w:tc>
      </w:tr>
      <w:tr w:rsidR="00F919B9" w14:paraId="4B41783C" w14:textId="77777777" w:rsidTr="00F919B9">
        <w:trPr>
          <w:trHeight w:val="1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366A4" w14:textId="77777777" w:rsidR="00F919B9" w:rsidRDefault="00F919B9">
            <w:pPr>
              <w:spacing w:before="150" w:after="300"/>
              <w:rPr>
                <w:rFonts w:ascii="宋体" w:eastAsia="宋体" w:hAnsi="宋体" w:cs="宋体"/>
                <w:sz w:val="24"/>
                <w:szCs w:val="24"/>
              </w:rPr>
            </w:pPr>
            <w:r>
              <w:t>fail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85D4" w14:textId="77777777" w:rsidR="00F919B9" w:rsidRDefault="00F919B9">
            <w:pPr>
              <w:spacing w:before="150" w:after="300"/>
            </w:pPr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C1791" w14:textId="77777777" w:rsidR="00F919B9" w:rsidRDefault="00F919B9">
            <w:pPr>
              <w:spacing w:before="150" w:after="30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F1C4" w14:textId="77777777" w:rsidR="00F919B9" w:rsidRDefault="00F919B9">
            <w:pPr>
              <w:spacing w:before="150" w:after="300"/>
            </w:pPr>
            <w:r>
              <w:t>接口调用失败的回</w:t>
            </w:r>
            <w:proofErr w:type="gramStart"/>
            <w:r>
              <w:t>调函数</w:t>
            </w:r>
            <w:proofErr w:type="gramEnd"/>
          </w:p>
        </w:tc>
      </w:tr>
      <w:tr w:rsidR="00F919B9" w14:paraId="679FB45F" w14:textId="77777777" w:rsidTr="00F919B9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E6F43" w14:textId="77777777" w:rsidR="00F919B9" w:rsidRDefault="00F919B9">
            <w:pPr>
              <w:spacing w:before="150" w:after="300"/>
              <w:rPr>
                <w:rFonts w:ascii="宋体" w:eastAsia="宋体" w:hAnsi="宋体" w:cs="宋体"/>
                <w:sz w:val="24"/>
                <w:szCs w:val="24"/>
              </w:rPr>
            </w:pPr>
            <w:r>
              <w:t>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3289" w14:textId="77777777" w:rsidR="00F919B9" w:rsidRDefault="00F919B9">
            <w:pPr>
              <w:spacing w:before="150" w:after="300"/>
            </w:pPr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27967" w14:textId="77777777" w:rsidR="00F919B9" w:rsidRDefault="00F919B9">
            <w:pPr>
              <w:spacing w:before="150" w:after="30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830C6" w14:textId="77777777" w:rsidR="00F919B9" w:rsidRDefault="00F919B9">
            <w:pPr>
              <w:spacing w:before="150" w:after="300"/>
            </w:pPr>
            <w:r>
              <w:t>接口调用结束的回调函数（调用成功、失败都会执行）</w:t>
            </w:r>
          </w:p>
        </w:tc>
      </w:tr>
    </w:tbl>
    <w:p w14:paraId="74D79E63" w14:textId="77777777" w:rsidR="00F919B9" w:rsidRDefault="00F919B9" w:rsidP="00F919B9">
      <w:pPr>
        <w:pStyle w:val="6"/>
        <w:shd w:val="clear" w:color="auto" w:fill="FFFFFF"/>
        <w:spacing w:after="240"/>
        <w:rPr>
          <w:rFonts w:ascii="微软雅黑" w:eastAsia="微软雅黑" w:hAnsi="微软雅黑"/>
          <w:b w:val="0"/>
          <w:bCs w:val="0"/>
          <w:color w:val="777777"/>
          <w:sz w:val="21"/>
          <w:szCs w:val="21"/>
        </w:rPr>
      </w:pPr>
      <w:bookmarkStart w:id="6" w:name="object.success_回调函数"/>
      <w:bookmarkEnd w:id="6"/>
      <w:proofErr w:type="spellStart"/>
      <w:r>
        <w:rPr>
          <w:rFonts w:ascii="微软雅黑" w:eastAsia="微软雅黑" w:hAnsi="微软雅黑" w:hint="eastAsia"/>
          <w:b w:val="0"/>
          <w:bCs w:val="0"/>
          <w:color w:val="777777"/>
          <w:sz w:val="21"/>
          <w:szCs w:val="21"/>
        </w:rPr>
        <w:t>object.success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777777"/>
          <w:sz w:val="21"/>
          <w:szCs w:val="21"/>
        </w:rPr>
        <w:t xml:space="preserve"> 回调函数</w:t>
      </w:r>
    </w:p>
    <w:p w14:paraId="0EE4422A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参数</w:t>
      </w:r>
    </w:p>
    <w:p w14:paraId="65CB0505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Object res</w:t>
      </w:r>
    </w:p>
    <w:tbl>
      <w:tblPr>
        <w:tblW w:w="83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919"/>
        <w:gridCol w:w="6356"/>
      </w:tblGrid>
      <w:tr w:rsidR="00F919B9" w14:paraId="39A6FCB3" w14:textId="77777777" w:rsidTr="00F919B9">
        <w:trPr>
          <w:trHeight w:val="39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C80C3" w14:textId="77777777" w:rsidR="00F919B9" w:rsidRDefault="00F919B9">
            <w:pPr>
              <w:spacing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47A8E" w14:textId="77777777" w:rsidR="00F919B9" w:rsidRDefault="00F919B9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5886" w14:textId="77777777" w:rsidR="00F919B9" w:rsidRDefault="00F919B9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919B9" w14:paraId="060AF89B" w14:textId="77777777" w:rsidTr="00F919B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9332C" w14:textId="77777777" w:rsidR="00F919B9" w:rsidRDefault="00F919B9">
            <w:pPr>
              <w:spacing w:after="300"/>
              <w:jc w:val="left"/>
            </w:pPr>
            <w:proofErr w:type="spellStart"/>
            <w:r>
              <w:t>errMsg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F826" w14:textId="77777777" w:rsidR="00F919B9" w:rsidRDefault="00F919B9">
            <w:pPr>
              <w:spacing w:after="30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A97D" w14:textId="77777777" w:rsidR="00F919B9" w:rsidRDefault="00F919B9">
            <w:pPr>
              <w:spacing w:after="300"/>
            </w:pPr>
            <w:r>
              <w:t>调用结果</w:t>
            </w:r>
          </w:p>
        </w:tc>
      </w:tr>
      <w:tr w:rsidR="00F919B9" w14:paraId="502ABAB3" w14:textId="77777777" w:rsidTr="00F919B9">
        <w:trPr>
          <w:trHeight w:val="6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FFDC4" w14:textId="77777777" w:rsidR="00F919B9" w:rsidRDefault="00F919B9">
            <w:pPr>
              <w:spacing w:after="300"/>
            </w:pPr>
            <w: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72F88" w14:textId="77777777" w:rsidR="00F919B9" w:rsidRDefault="00F919B9">
            <w:pPr>
              <w:spacing w:after="30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73A78" w14:textId="77777777" w:rsidR="00F919B9" w:rsidRDefault="00F919B9">
            <w:pPr>
              <w:spacing w:after="300"/>
            </w:pPr>
            <w:r>
              <w:t xml:space="preserve">用户登录凭证（有效期五分钟）。开发者需要在开发者服务器后台调用 </w:t>
            </w:r>
            <w:proofErr w:type="spellStart"/>
            <w:r>
              <w:t>api</w:t>
            </w:r>
            <w:proofErr w:type="spellEnd"/>
            <w:r>
              <w:t xml:space="preserve">，使用 code 换取 </w:t>
            </w:r>
            <w:proofErr w:type="spellStart"/>
            <w:r>
              <w:t>userid</w:t>
            </w:r>
            <w:proofErr w:type="spellEnd"/>
            <w:r>
              <w:t xml:space="preserve"> 和 </w:t>
            </w:r>
            <w:proofErr w:type="spellStart"/>
            <w:r>
              <w:t>session_key</w:t>
            </w:r>
            <w:proofErr w:type="spellEnd"/>
            <w:r>
              <w:t xml:space="preserve"> 等信息</w:t>
            </w:r>
          </w:p>
        </w:tc>
      </w:tr>
    </w:tbl>
    <w:p w14:paraId="12494C36" w14:textId="77777777" w:rsidR="00F919B9" w:rsidRDefault="00F919B9" w:rsidP="00F919B9">
      <w:pPr>
        <w:pStyle w:val="4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26"/>
          <w:szCs w:val="26"/>
        </w:rPr>
      </w:pPr>
      <w:bookmarkStart w:id="7" w:name="示例代码"/>
      <w:bookmarkEnd w:id="7"/>
      <w:r>
        <w:rPr>
          <w:rFonts w:ascii="微软雅黑" w:eastAsia="微软雅黑" w:hAnsi="微软雅黑" w:hint="eastAsia"/>
          <w:b w:val="0"/>
          <w:bCs w:val="0"/>
          <w:color w:val="333333"/>
          <w:sz w:val="26"/>
          <w:szCs w:val="26"/>
        </w:rPr>
        <w:lastRenderedPageBreak/>
        <w:t>示例代码</w:t>
      </w:r>
    </w:p>
    <w:p w14:paraId="20FD5C4E" w14:textId="77777777" w:rsidR="00F919B9" w:rsidRDefault="00F919B9" w:rsidP="00F919B9">
      <w:pPr>
        <w:pStyle w:val="l0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//app.js</w:t>
      </w:r>
    </w:p>
    <w:p w14:paraId="32CAE804" w14:textId="77777777" w:rsidR="00F919B9" w:rsidRDefault="00F919B9" w:rsidP="00F919B9">
      <w:pPr>
        <w:pStyle w:val="l1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proofErr w:type="gram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2D33A677" w14:textId="77777777" w:rsidR="00F919B9" w:rsidRDefault="00F919B9" w:rsidP="00F919B9">
      <w:pPr>
        <w:pStyle w:val="l2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onLaunch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185E1DF" w14:textId="77777777" w:rsidR="00F919B9" w:rsidRDefault="00F919B9" w:rsidP="00F919B9">
      <w:pPr>
        <w:pStyle w:val="l3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wx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login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7836FC27" w14:textId="77777777" w:rsidR="00F919B9" w:rsidRDefault="00F919B9" w:rsidP="00F919B9">
      <w:pPr>
        <w:pStyle w:val="l4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707463B1" w14:textId="77777777" w:rsidR="00F919B9" w:rsidRDefault="00F919B9" w:rsidP="00F919B9">
      <w:pPr>
        <w:pStyle w:val="l5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code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C21837F" w14:textId="77777777" w:rsidR="00F919B9" w:rsidRDefault="00F919B9" w:rsidP="00F919B9">
      <w:pPr>
        <w:pStyle w:val="l6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发起网络请求</w:t>
      </w:r>
    </w:p>
    <w:p w14:paraId="6CBE8543" w14:textId="77777777" w:rsidR="00F919B9" w:rsidRDefault="00F919B9" w:rsidP="00F919B9">
      <w:pPr>
        <w:pStyle w:val="l7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wx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request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({</w:t>
      </w:r>
    </w:p>
    <w:p w14:paraId="640B4B48" w14:textId="77777777" w:rsidR="00F919B9" w:rsidRDefault="00F919B9" w:rsidP="00F919B9">
      <w:pPr>
        <w:pStyle w:val="l8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'https://test.com/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onLogin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053F162" w14:textId="77777777" w:rsidR="00F919B9" w:rsidRDefault="00F919B9" w:rsidP="00F919B9">
      <w:pPr>
        <w:pStyle w:val="l9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data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4F60097A" w14:textId="77777777" w:rsidR="00F919B9" w:rsidRDefault="00F919B9" w:rsidP="00F919B9">
      <w:pPr>
        <w:pStyle w:val="l0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code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code</w:t>
      </w:r>
      <w:proofErr w:type="spellEnd"/>
      <w:proofErr w:type="gramEnd"/>
    </w:p>
    <w:p w14:paraId="32587519" w14:textId="77777777" w:rsidR="00F919B9" w:rsidRDefault="00F919B9" w:rsidP="00F919B9">
      <w:pPr>
        <w:pStyle w:val="l1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6910984" w14:textId="77777777" w:rsidR="00F919B9" w:rsidRDefault="00F919B9" w:rsidP="00F919B9">
      <w:pPr>
        <w:pStyle w:val="l2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})</w:t>
      </w:r>
    </w:p>
    <w:p w14:paraId="0526C0BC" w14:textId="77777777" w:rsidR="00F919B9" w:rsidRDefault="00F919B9" w:rsidP="00F919B9">
      <w:pPr>
        <w:pStyle w:val="l3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ABC8D1E" w14:textId="77777777" w:rsidR="00F919B9" w:rsidRDefault="00F919B9" w:rsidP="00F919B9">
      <w:pPr>
        <w:pStyle w:val="l4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console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登录失败！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errMsg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6E7E80CD" w14:textId="77777777" w:rsidR="00F919B9" w:rsidRDefault="00F919B9" w:rsidP="00F919B9">
      <w:pPr>
        <w:pStyle w:val="l5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6202E90" w14:textId="77777777" w:rsidR="00F919B9" w:rsidRDefault="00F919B9" w:rsidP="00F919B9">
      <w:pPr>
        <w:pStyle w:val="l6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1BA707FB" w14:textId="77777777" w:rsidR="00F919B9" w:rsidRDefault="00F919B9" w:rsidP="00F919B9">
      <w:pPr>
        <w:pStyle w:val="l7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});</w:t>
      </w:r>
    </w:p>
    <w:p w14:paraId="71E9EE77" w14:textId="77777777" w:rsidR="00F919B9" w:rsidRDefault="00F919B9" w:rsidP="00F919B9">
      <w:pPr>
        <w:pStyle w:val="l8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366E339B" w14:textId="77777777" w:rsidR="00F919B9" w:rsidRDefault="00F919B9" w:rsidP="00F919B9">
      <w:pPr>
        <w:pStyle w:val="l9"/>
        <w:numPr>
          <w:ilvl w:val="0"/>
          <w:numId w:val="4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})</w:t>
      </w:r>
    </w:p>
    <w:p w14:paraId="66A3BB8C" w14:textId="325EDC0D" w:rsidR="00F919B9" w:rsidRDefault="00F919B9" w:rsidP="00B4725A"/>
    <w:p w14:paraId="7C2CB1AA" w14:textId="77777777" w:rsidR="00F919B9" w:rsidRDefault="00F919B9" w:rsidP="00B4725A">
      <w:pPr>
        <w:rPr>
          <w:rFonts w:hint="eastAsia"/>
        </w:rPr>
      </w:pPr>
    </w:p>
    <w:p w14:paraId="5A7DF73F" w14:textId="77777777" w:rsidR="00F62E0D" w:rsidRDefault="00F62E0D" w:rsidP="00F62E0D">
      <w:pPr>
        <w:pStyle w:val="1"/>
        <w:shd w:val="clear" w:color="auto" w:fill="FFFFFF"/>
        <w:spacing w:before="0" w:after="0" w:line="600" w:lineRule="atLeast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r>
        <w:rPr>
          <w:rFonts w:ascii="Arial" w:hAnsi="Arial" w:cs="Arial"/>
          <w:b w:val="0"/>
          <w:bCs w:val="0"/>
          <w:color w:val="333333"/>
          <w:sz w:val="42"/>
          <w:szCs w:val="42"/>
        </w:rPr>
        <w:t>获取</w:t>
      </w:r>
      <w:proofErr w:type="spellStart"/>
      <w:r>
        <w:rPr>
          <w:rFonts w:ascii="Arial" w:hAnsi="Arial" w:cs="Arial"/>
          <w:b w:val="0"/>
          <w:bCs w:val="0"/>
          <w:color w:val="333333"/>
          <w:sz w:val="42"/>
          <w:szCs w:val="42"/>
        </w:rPr>
        <w:t>access_token</w:t>
      </w:r>
      <w:proofErr w:type="spellEnd"/>
    </w:p>
    <w:p w14:paraId="0E78077E" w14:textId="72FB8064" w:rsidR="00F62E0D" w:rsidRDefault="00F62E0D" w:rsidP="00F62E0D">
      <w:pPr>
        <w:pStyle w:val="a9"/>
        <w:shd w:val="clear" w:color="auto" w:fill="FFFFFF"/>
        <w:spacing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文档链接：</w:t>
      </w:r>
      <w:hyperlink r:id="rId14" w:history="1">
        <w:r>
          <w:rPr>
            <w:rStyle w:val="a6"/>
          </w:rPr>
          <w:t>https://wo</w:t>
        </w:r>
        <w:r>
          <w:rPr>
            <w:rStyle w:val="a6"/>
          </w:rPr>
          <w:t>r</w:t>
        </w:r>
        <w:r>
          <w:rPr>
            <w:rStyle w:val="a6"/>
          </w:rPr>
          <w:t>k.weixin.qq.com/api/doc/90000/90135/91039</w:t>
        </w:r>
      </w:hyperlink>
    </w:p>
    <w:p w14:paraId="158B2D3D" w14:textId="1DF65718" w:rsidR="00F62E0D" w:rsidRDefault="00F62E0D" w:rsidP="00F62E0D">
      <w:pPr>
        <w:pStyle w:val="a9"/>
        <w:shd w:val="clear" w:color="auto" w:fill="FFFFFF"/>
        <w:spacing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获取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是调用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API接口的第一步，相当于创建了一个登录凭证，其它的业务API接口，都需要依赖于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来鉴权调用者身份。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因此开发者，在使用业务接口前，要明确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的颁发来源，使用正确的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17533536" w14:textId="77777777" w:rsidR="00F62E0D" w:rsidRDefault="00F62E0D" w:rsidP="00F62E0D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lastRenderedPageBreak/>
        <w:t>请求方式：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GET（</w:t>
      </w: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HTTPS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请求地址：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https://qyapi.weixin.qq.com/cgi-bin/gettoken?corpid=ID&amp;corpsecret=SECRET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注：此处标注大写的单词ID和SECRET，为需要替换的变量，根据实际获取值更新。其它接口也采用相同的标注，不再说明。</w:t>
      </w:r>
    </w:p>
    <w:p w14:paraId="6E2D06FF" w14:textId="77777777" w:rsidR="00F62E0D" w:rsidRDefault="00F62E0D" w:rsidP="00F62E0D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参数说明：</w:t>
      </w:r>
    </w:p>
    <w:tbl>
      <w:tblPr>
        <w:tblW w:w="8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688"/>
        <w:gridCol w:w="3876"/>
      </w:tblGrid>
      <w:tr w:rsidR="00F62E0D" w14:paraId="1BCC74FC" w14:textId="77777777" w:rsidTr="00F919B9">
        <w:trPr>
          <w:trHeight w:val="19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24F2F" w14:textId="77777777" w:rsidR="00F62E0D" w:rsidRDefault="00F62E0D">
            <w:pPr>
              <w:spacing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4A34D" w14:textId="77777777" w:rsidR="00F62E0D" w:rsidRDefault="00F62E0D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9AA05" w14:textId="77777777" w:rsidR="00F62E0D" w:rsidRDefault="00F62E0D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62E0D" w14:paraId="54681593" w14:textId="77777777" w:rsidTr="00F919B9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A1FF" w14:textId="77777777" w:rsidR="00F62E0D" w:rsidRDefault="00F62E0D">
            <w:pPr>
              <w:spacing w:after="300"/>
              <w:jc w:val="left"/>
            </w:pPr>
            <w:proofErr w:type="spellStart"/>
            <w: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35AD3" w14:textId="77777777" w:rsidR="00F62E0D" w:rsidRDefault="00F62E0D">
            <w:pPr>
              <w:spacing w:after="30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02A6A" w14:textId="4F5B822A" w:rsidR="00F62E0D" w:rsidRDefault="00F62E0D">
            <w:pPr>
              <w:spacing w:after="300"/>
            </w:pPr>
            <w:r>
              <w:t>企业ID</w:t>
            </w:r>
            <w:r w:rsidR="00F919B9">
              <w:t xml:space="preserve"> </w:t>
            </w:r>
          </w:p>
        </w:tc>
      </w:tr>
      <w:tr w:rsidR="00F62E0D" w14:paraId="36F590E6" w14:textId="77777777" w:rsidTr="00F919B9">
        <w:trPr>
          <w:trHeight w:val="1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085EA" w14:textId="77777777" w:rsidR="00F62E0D" w:rsidRDefault="00F62E0D">
            <w:pPr>
              <w:spacing w:after="300"/>
            </w:pPr>
            <w:proofErr w:type="spellStart"/>
            <w:r>
              <w:t>corpsecret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2FDB" w14:textId="77777777" w:rsidR="00F62E0D" w:rsidRDefault="00F62E0D">
            <w:pPr>
              <w:spacing w:after="30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EDA33" w14:textId="0192909A" w:rsidR="00F62E0D" w:rsidRDefault="00F62E0D">
            <w:pPr>
              <w:spacing w:after="300"/>
            </w:pPr>
            <w:r>
              <w:t>应用的凭证密钥</w:t>
            </w:r>
          </w:p>
        </w:tc>
      </w:tr>
    </w:tbl>
    <w:p w14:paraId="05C48E24" w14:textId="77777777" w:rsidR="00F62E0D" w:rsidRDefault="00F62E0D" w:rsidP="00F62E0D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权限说明：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每个应用有独立的secret，所以每个应用的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应该分开来获取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返回结果：</w:t>
      </w:r>
    </w:p>
    <w:p w14:paraId="608DB299" w14:textId="77777777" w:rsidR="00F62E0D" w:rsidRDefault="00F62E0D" w:rsidP="00F62E0D">
      <w:pPr>
        <w:pStyle w:val="l0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7098846" w14:textId="77777777" w:rsidR="00F62E0D" w:rsidRDefault="00F62E0D" w:rsidP="00F62E0D">
      <w:pPr>
        <w:pStyle w:val="l1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errcode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03BDC677" w14:textId="77777777" w:rsidR="00F62E0D" w:rsidRDefault="00F62E0D" w:rsidP="00F62E0D">
      <w:pPr>
        <w:pStyle w:val="l2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errmsg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"ok"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2737F53" w14:textId="77777777" w:rsidR="00F62E0D" w:rsidRDefault="00F62E0D" w:rsidP="00F62E0D">
      <w:pPr>
        <w:pStyle w:val="l3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access_token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"accesstoken000001"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43E8608E" w14:textId="77777777" w:rsidR="00F62E0D" w:rsidRDefault="00F62E0D" w:rsidP="00F62E0D">
      <w:pPr>
        <w:pStyle w:val="l4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expires_in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7200</w:t>
      </w:r>
    </w:p>
    <w:p w14:paraId="44CCF36A" w14:textId="77777777" w:rsidR="00F62E0D" w:rsidRDefault="00F62E0D" w:rsidP="00F62E0D">
      <w:pPr>
        <w:pStyle w:val="l5"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5A2FC75" w14:textId="77777777" w:rsidR="00F62E0D" w:rsidRDefault="00F62E0D" w:rsidP="00F62E0D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参数说明：</w:t>
      </w:r>
    </w:p>
    <w:tbl>
      <w:tblPr>
        <w:tblW w:w="8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360"/>
      </w:tblGrid>
      <w:tr w:rsidR="00F62E0D" w14:paraId="0BE801B0" w14:textId="77777777" w:rsidTr="00F919B9">
        <w:trPr>
          <w:trHeight w:val="37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BCAE7" w14:textId="77777777" w:rsidR="00F62E0D" w:rsidRDefault="00F62E0D">
            <w:pPr>
              <w:spacing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D4D0" w14:textId="77777777" w:rsidR="00F62E0D" w:rsidRDefault="00F62E0D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62E0D" w14:paraId="193E9DBB" w14:textId="77777777" w:rsidTr="00F919B9">
        <w:trPr>
          <w:trHeight w:val="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57369" w14:textId="77777777" w:rsidR="00F62E0D" w:rsidRDefault="00F62E0D">
            <w:pPr>
              <w:spacing w:after="300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F02" w14:textId="77777777" w:rsidR="00F62E0D" w:rsidRDefault="00F62E0D">
            <w:pPr>
              <w:spacing w:after="300"/>
            </w:pPr>
            <w:r>
              <w:t>出错返回码，为0表示成功，非0表示调用失败</w:t>
            </w:r>
          </w:p>
        </w:tc>
      </w:tr>
      <w:tr w:rsidR="00F62E0D" w14:paraId="4E495365" w14:textId="77777777" w:rsidTr="00F919B9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5C5C9" w14:textId="77777777" w:rsidR="00F62E0D" w:rsidRDefault="00F62E0D">
            <w:pPr>
              <w:spacing w:after="300"/>
            </w:pPr>
            <w:proofErr w:type="spellStart"/>
            <w:r>
              <w:lastRenderedPageBreak/>
              <w:t>errmsg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161FF" w14:textId="77777777" w:rsidR="00F62E0D" w:rsidRDefault="00F62E0D">
            <w:pPr>
              <w:spacing w:after="300"/>
            </w:pPr>
            <w:r>
              <w:t>返回码提示语</w:t>
            </w:r>
          </w:p>
        </w:tc>
      </w:tr>
      <w:tr w:rsidR="00F62E0D" w14:paraId="3A3DCF01" w14:textId="77777777" w:rsidTr="00F919B9">
        <w:trPr>
          <w:trHeight w:val="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128C6" w14:textId="77777777" w:rsidR="00F62E0D" w:rsidRDefault="00F62E0D">
            <w:pPr>
              <w:spacing w:after="300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2107" w14:textId="77777777" w:rsidR="00F62E0D" w:rsidRDefault="00F62E0D">
            <w:pPr>
              <w:spacing w:after="300"/>
            </w:pPr>
            <w:r>
              <w:t>获取到的凭证，最长为512字节</w:t>
            </w:r>
          </w:p>
        </w:tc>
      </w:tr>
      <w:tr w:rsidR="00F62E0D" w14:paraId="53B80570" w14:textId="77777777" w:rsidTr="00F919B9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B1B73" w14:textId="77777777" w:rsidR="00F62E0D" w:rsidRDefault="00F62E0D">
            <w:pPr>
              <w:spacing w:after="300"/>
            </w:pPr>
            <w:proofErr w:type="spellStart"/>
            <w: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8EC90" w14:textId="77777777" w:rsidR="00F62E0D" w:rsidRDefault="00F62E0D">
            <w:pPr>
              <w:spacing w:after="300"/>
            </w:pPr>
            <w:r>
              <w:t>凭证的有效时间（秒）</w:t>
            </w:r>
          </w:p>
        </w:tc>
      </w:tr>
    </w:tbl>
    <w:p w14:paraId="55B56B35" w14:textId="77777777" w:rsidR="00F62E0D" w:rsidRDefault="00F62E0D" w:rsidP="00F62E0D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注意事项：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开发者需要缓存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，用于后续接口的调用（注意：不能频繁调用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gettoken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接口，否则会受到频率拦截）。当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失效或过期时，需要重新获取。</w:t>
      </w:r>
    </w:p>
    <w:p w14:paraId="3B1FF3AB" w14:textId="0FEF242F" w:rsidR="00F62E0D" w:rsidRPr="00F919B9" w:rsidRDefault="00F62E0D" w:rsidP="00F919B9">
      <w:pPr>
        <w:pStyle w:val="a9"/>
        <w:shd w:val="clear" w:color="auto" w:fill="FFFFFF"/>
        <w:spacing w:before="0" w:before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的有效期通过返回的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expires_in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来传达，正常情况下为7200秒（2小时），有效期内重复获取返回相同结果，过期后获取会返回新的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由于企业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微信每个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应用的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是彼此独立的，所以进行缓存时需要区分应用来进行存储。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至少保留512字节的存储空间。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企业微信可能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会出于运营需要，提前使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失效，开发者应实现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失效时重新获取的逻辑。</w:t>
      </w:r>
    </w:p>
    <w:p w14:paraId="6615C699" w14:textId="4F9951B3" w:rsidR="00C45B08" w:rsidRDefault="00C45B08" w:rsidP="00B4725A"/>
    <w:p w14:paraId="52494C96" w14:textId="77777777" w:rsidR="00F919B9" w:rsidRDefault="00F919B9" w:rsidP="00F919B9">
      <w:pPr>
        <w:pStyle w:val="1"/>
        <w:shd w:val="clear" w:color="auto" w:fill="FFFFFF"/>
        <w:spacing w:before="0" w:after="0" w:line="600" w:lineRule="atLeast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r>
        <w:rPr>
          <w:rFonts w:ascii="Arial" w:hAnsi="Arial" w:cs="Arial"/>
          <w:b w:val="0"/>
          <w:bCs w:val="0"/>
          <w:color w:val="333333"/>
          <w:sz w:val="42"/>
          <w:szCs w:val="42"/>
        </w:rPr>
        <w:t>code2Session</w:t>
      </w:r>
    </w:p>
    <w:p w14:paraId="610BE8D6" w14:textId="77777777" w:rsidR="00F919B9" w:rsidRDefault="00F919B9" w:rsidP="00F919B9">
      <w:pPr>
        <w:pStyle w:val="a9"/>
        <w:shd w:val="clear" w:color="auto" w:fill="FFFFFF"/>
        <w:spacing w:before="0" w:after="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临时登录凭证校验接口是一个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服务端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 xml:space="preserve">HTTPS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接口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，开发者服务器使用临时登录凭证code获取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session_key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、用户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以及用户所在企业的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等信息。</w:t>
      </w:r>
    </w:p>
    <w:p w14:paraId="20F04B7C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接口地址：</w:t>
      </w:r>
    </w:p>
    <w:p w14:paraId="3D8CA38C" w14:textId="77777777" w:rsidR="00F919B9" w:rsidRDefault="00F919B9" w:rsidP="00F919B9">
      <w:pPr>
        <w:pStyle w:val="l0"/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https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//qyapi.weixin.qq.com/cgi-bin/miniprogram/jscode2session?access_token=ACCESS_TOKEN&amp;js_code=CODE&amp;grant_type=authorization_code</w:t>
      </w:r>
    </w:p>
    <w:p w14:paraId="576B00FC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请求参数</w:t>
      </w:r>
    </w:p>
    <w:tbl>
      <w:tblPr>
        <w:tblW w:w="8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850"/>
        <w:gridCol w:w="5893"/>
      </w:tblGrid>
      <w:tr w:rsidR="00F919B9" w14:paraId="74759311" w14:textId="77777777" w:rsidTr="00F919B9">
        <w:trPr>
          <w:trHeight w:val="2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19631" w14:textId="77777777" w:rsidR="00F919B9" w:rsidRDefault="00F919B9">
            <w:pPr>
              <w:spacing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BBD0E" w14:textId="77777777" w:rsidR="00F919B9" w:rsidRDefault="00F919B9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8119" w14:textId="77777777" w:rsidR="00F919B9" w:rsidRDefault="00F919B9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919B9" w14:paraId="4AD934CD" w14:textId="77777777" w:rsidTr="00F919B9">
        <w:trPr>
          <w:trHeight w:val="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7DE19" w14:textId="77777777" w:rsidR="00F919B9" w:rsidRDefault="00F919B9">
            <w:pPr>
              <w:spacing w:after="300"/>
              <w:jc w:val="left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046B7" w14:textId="77777777" w:rsidR="00F919B9" w:rsidRDefault="00F919B9">
            <w:pPr>
              <w:spacing w:after="30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5A7F5" w14:textId="385F5573" w:rsidR="00F919B9" w:rsidRDefault="00F919B9">
            <w:pPr>
              <w:spacing w:after="300"/>
            </w:pPr>
            <w:r>
              <w:t>调用接口凭证(注意，此处的</w:t>
            </w:r>
            <w:proofErr w:type="spellStart"/>
            <w:r>
              <w:t>access_token</w:t>
            </w:r>
            <w:proofErr w:type="spellEnd"/>
            <w:r>
              <w:t xml:space="preserve"> 是企业</w:t>
            </w:r>
            <w:proofErr w:type="gramStart"/>
            <w:r>
              <w:t>微信应用</w:t>
            </w:r>
            <w:proofErr w:type="gramEnd"/>
            <w:r>
              <w:t>的</w:t>
            </w:r>
            <w:proofErr w:type="spellStart"/>
            <w:r>
              <w:t>access_token</w:t>
            </w:r>
            <w:proofErr w:type="spellEnd"/>
            <w:r>
              <w:t>。要求必须由该小程序关联的应用的secret获取</w:t>
            </w:r>
          </w:p>
        </w:tc>
      </w:tr>
      <w:tr w:rsidR="00F919B9" w14:paraId="5AB2FD5B" w14:textId="77777777" w:rsidTr="00F919B9">
        <w:trPr>
          <w:trHeight w:val="1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6B4D" w14:textId="77777777" w:rsidR="00F919B9" w:rsidRDefault="00F919B9">
            <w:pPr>
              <w:spacing w:after="300"/>
            </w:pPr>
            <w:proofErr w:type="spellStart"/>
            <w:r>
              <w:t>js_code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01FBE" w14:textId="77777777" w:rsidR="00F919B9" w:rsidRDefault="00F919B9">
            <w:pPr>
              <w:spacing w:after="30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B3C2" w14:textId="77777777" w:rsidR="00F919B9" w:rsidRDefault="00F919B9">
            <w:pPr>
              <w:spacing w:after="300"/>
            </w:pPr>
            <w:r>
              <w:t>登录时获取的 code</w:t>
            </w:r>
          </w:p>
        </w:tc>
      </w:tr>
      <w:tr w:rsidR="00F919B9" w14:paraId="4F234646" w14:textId="77777777" w:rsidTr="00F919B9">
        <w:trPr>
          <w:trHeight w:val="1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E6AC5" w14:textId="77777777" w:rsidR="00F919B9" w:rsidRDefault="00F919B9">
            <w:pPr>
              <w:spacing w:after="300"/>
            </w:pPr>
            <w:proofErr w:type="spellStart"/>
            <w: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2D1D3" w14:textId="77777777" w:rsidR="00F919B9" w:rsidRDefault="00F919B9">
            <w:pPr>
              <w:spacing w:after="30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3F59" w14:textId="77777777" w:rsidR="00F919B9" w:rsidRDefault="00F919B9">
            <w:pPr>
              <w:spacing w:after="300"/>
            </w:pPr>
            <w:r>
              <w:t>此处固定为</w:t>
            </w:r>
            <w:proofErr w:type="spellStart"/>
            <w:r>
              <w:t>authorization_code</w:t>
            </w:r>
            <w:proofErr w:type="spellEnd"/>
          </w:p>
        </w:tc>
      </w:tr>
    </w:tbl>
    <w:p w14:paraId="174BC413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权限说明：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必须是与小程序关联的应用secret所获得。</w:t>
      </w:r>
    </w:p>
    <w:p w14:paraId="50ADBBCF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返回说明</w:t>
      </w:r>
    </w:p>
    <w:p w14:paraId="340AC2CD" w14:textId="77777777" w:rsidR="00F919B9" w:rsidRDefault="00F919B9" w:rsidP="00F919B9">
      <w:pPr>
        <w:pStyle w:val="l0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正常返回的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JSON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数据包</w:t>
      </w:r>
    </w:p>
    <w:p w14:paraId="1BDFFAB5" w14:textId="77777777" w:rsidR="00F919B9" w:rsidRDefault="00F919B9" w:rsidP="00F919B9">
      <w:pPr>
        <w:pStyle w:val="l1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7AA1A91F" w14:textId="77777777" w:rsidR="00F919B9" w:rsidRDefault="00F919B9" w:rsidP="00F919B9">
      <w:pPr>
        <w:pStyle w:val="l2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corpid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"CORPID"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6E21362" w14:textId="77777777" w:rsidR="00F919B9" w:rsidRDefault="00F919B9" w:rsidP="00F919B9">
      <w:pPr>
        <w:pStyle w:val="l3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userid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"USERID"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4A0E59A9" w14:textId="77777777" w:rsidR="00F919B9" w:rsidRDefault="00F919B9" w:rsidP="00F919B9">
      <w:pPr>
        <w:pStyle w:val="l4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session_key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"kJtdi6RF+Dv67QkbLlPGjw=="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392980A" w14:textId="77777777" w:rsidR="00F919B9" w:rsidRDefault="00F919B9" w:rsidP="00F919B9">
      <w:pPr>
        <w:pStyle w:val="l5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errcode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49DF83D6" w14:textId="77777777" w:rsidR="00F919B9" w:rsidRDefault="00F919B9" w:rsidP="00F919B9">
      <w:pPr>
        <w:pStyle w:val="l6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errmsg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"ok"</w:t>
      </w:r>
    </w:p>
    <w:p w14:paraId="1ED1782B" w14:textId="77777777" w:rsidR="00F919B9" w:rsidRDefault="00F919B9" w:rsidP="00F919B9">
      <w:pPr>
        <w:pStyle w:val="l7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64FBD1C6" w14:textId="77777777" w:rsidR="00F919B9" w:rsidRDefault="00F919B9" w:rsidP="00F919B9">
      <w:pPr>
        <w:pStyle w:val="l8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</w:p>
    <w:p w14:paraId="2BAB9610" w14:textId="77777777" w:rsidR="00F919B9" w:rsidRDefault="00F919B9" w:rsidP="00F919B9">
      <w:pPr>
        <w:pStyle w:val="l9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错误时返回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JSON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数据包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示例为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Code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无效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)</w:t>
      </w:r>
    </w:p>
    <w:p w14:paraId="70A8A453" w14:textId="77777777" w:rsidR="00F919B9" w:rsidRDefault="00F919B9" w:rsidP="00F919B9">
      <w:pPr>
        <w:pStyle w:val="l0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10B4ED0E" w14:textId="77777777" w:rsidR="00F919B9" w:rsidRDefault="00F919B9" w:rsidP="00F919B9">
      <w:pPr>
        <w:pStyle w:val="l1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errcode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40029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07F6F0F4" w14:textId="77777777" w:rsidR="00F919B9" w:rsidRDefault="00F919B9" w:rsidP="00F919B9">
      <w:pPr>
        <w:pStyle w:val="l2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errmsg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"invalid code"</w:t>
      </w:r>
    </w:p>
    <w:p w14:paraId="27868354" w14:textId="77777777" w:rsidR="00F919B9" w:rsidRDefault="00F919B9" w:rsidP="00F919B9">
      <w:pPr>
        <w:pStyle w:val="l3"/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6E68FA51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参数说明</w:t>
      </w:r>
    </w:p>
    <w:tbl>
      <w:tblPr>
        <w:tblW w:w="8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6863"/>
      </w:tblGrid>
      <w:tr w:rsidR="00F919B9" w14:paraId="221BF519" w14:textId="77777777" w:rsidTr="00F919B9">
        <w:trPr>
          <w:trHeight w:val="19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7D63C" w14:textId="77777777" w:rsidR="00F919B9" w:rsidRDefault="00F919B9">
            <w:pPr>
              <w:spacing w:after="30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28959" w14:textId="77777777" w:rsidR="00F919B9" w:rsidRDefault="00F919B9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919B9" w14:paraId="783B1541" w14:textId="77777777" w:rsidTr="00F919B9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68ACA" w14:textId="77777777" w:rsidR="00F919B9" w:rsidRDefault="00F919B9">
            <w:pPr>
              <w:spacing w:after="300"/>
              <w:jc w:val="left"/>
            </w:pPr>
            <w:proofErr w:type="spellStart"/>
            <w: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71E88" w14:textId="77777777" w:rsidR="00F919B9" w:rsidRDefault="00F919B9">
            <w:pPr>
              <w:spacing w:after="300"/>
            </w:pPr>
            <w:r>
              <w:t>用户所属企业的</w:t>
            </w:r>
            <w:proofErr w:type="spellStart"/>
            <w:r>
              <w:t>corpid</w:t>
            </w:r>
            <w:proofErr w:type="spellEnd"/>
          </w:p>
        </w:tc>
      </w:tr>
      <w:tr w:rsidR="00F919B9" w14:paraId="2C8EB921" w14:textId="77777777" w:rsidTr="00F919B9">
        <w:trPr>
          <w:trHeight w:val="2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5441" w14:textId="77777777" w:rsidR="00F919B9" w:rsidRDefault="00F919B9">
            <w:pPr>
              <w:spacing w:after="300"/>
            </w:pP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BFBFD" w14:textId="77777777" w:rsidR="00F919B9" w:rsidRDefault="00F919B9">
            <w:pPr>
              <w:spacing w:after="300"/>
            </w:pPr>
            <w:r>
              <w:t>用户在企业内的</w:t>
            </w:r>
            <w:proofErr w:type="spellStart"/>
            <w:r>
              <w:t>UserID</w:t>
            </w:r>
            <w:proofErr w:type="spellEnd"/>
            <w:r>
              <w:t>，对应管理端的</w:t>
            </w:r>
            <w:proofErr w:type="gramStart"/>
            <w:r>
              <w:t>帐号</w:t>
            </w:r>
            <w:proofErr w:type="gramEnd"/>
            <w:r>
              <w:t>，企业内唯一。注意：如果该企业没有关联该小程序，则此处返回加密的</w:t>
            </w:r>
            <w:proofErr w:type="spellStart"/>
            <w:r>
              <w:t>userid</w:t>
            </w:r>
            <w:proofErr w:type="spellEnd"/>
          </w:p>
        </w:tc>
      </w:tr>
      <w:tr w:rsidR="00F919B9" w14:paraId="105A499D" w14:textId="77777777" w:rsidTr="00F919B9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104DF" w14:textId="77777777" w:rsidR="00F919B9" w:rsidRDefault="00F919B9">
            <w:pPr>
              <w:spacing w:after="300"/>
            </w:pPr>
            <w:proofErr w:type="spellStart"/>
            <w: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4DB34" w14:textId="77777777" w:rsidR="00F919B9" w:rsidRDefault="00F919B9">
            <w:pPr>
              <w:spacing w:after="300"/>
            </w:pPr>
            <w:r>
              <w:t>会话密钥</w:t>
            </w:r>
          </w:p>
        </w:tc>
      </w:tr>
    </w:tbl>
    <w:p w14:paraId="72C6B8EA" w14:textId="77777777" w:rsidR="00F919B9" w:rsidRDefault="00F919B9" w:rsidP="00F919B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注意：</w:t>
      </w:r>
    </w:p>
    <w:p w14:paraId="4CB0E1A4" w14:textId="77777777" w:rsidR="00F919B9" w:rsidRDefault="00F919B9" w:rsidP="00F919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企业微信的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jscode2session请求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url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与微信的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不同</w:t>
      </w:r>
    </w:p>
    <w:p w14:paraId="38CD3B80" w14:textId="77777777" w:rsidR="00F919B9" w:rsidRDefault="00F919B9" w:rsidP="00F919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企业微信的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jscode2session返回的是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而微信返回的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openid</w:t>
      </w:r>
      <w:proofErr w:type="spellEnd"/>
    </w:p>
    <w:p w14:paraId="34707F0F" w14:textId="77777777" w:rsidR="00F919B9" w:rsidRDefault="00F919B9" w:rsidP="00F919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获取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时请使用企业的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corpid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参数，请勿使用小程序的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appid</w:t>
      </w:r>
      <w:proofErr w:type="spellEnd"/>
    </w:p>
    <w:p w14:paraId="3DDF8ADA" w14:textId="66504BD2" w:rsidR="00D811D8" w:rsidRPr="00D811D8" w:rsidRDefault="00F919B9" w:rsidP="00D811D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会话密钥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session_key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是对用户数据进行加密签名的密钥，为了应用自身的数据安全，开发者服务器不应该把会话密钥下发到小程序，也不应该对外提供这个密钥。</w:t>
      </w:r>
    </w:p>
    <w:p w14:paraId="79EAEC0D" w14:textId="77777777" w:rsidR="00F919B9" w:rsidRDefault="00F919B9" w:rsidP="00B4725A">
      <w:pPr>
        <w:rPr>
          <w:rFonts w:hint="eastAsia"/>
        </w:rPr>
      </w:pPr>
    </w:p>
    <w:p w14:paraId="3E53BAB9" w14:textId="3DA379BC" w:rsidR="00C45B08" w:rsidRDefault="00C45B08" w:rsidP="00C45B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用到的一些接口</w:t>
      </w:r>
    </w:p>
    <w:p w14:paraId="72D997EA" w14:textId="77777777" w:rsidR="00484F1F" w:rsidRDefault="00484F1F" w:rsidP="00B4725A">
      <w:r>
        <w:tab/>
      </w:r>
      <w:proofErr w:type="spellStart"/>
      <w:r>
        <w:t>userid</w:t>
      </w:r>
      <w:proofErr w:type="spellEnd"/>
      <w:r>
        <w:rPr>
          <w:rFonts w:hint="eastAsia"/>
        </w:rPr>
        <w:t>与</w:t>
      </w:r>
      <w:proofErr w:type="spellStart"/>
      <w:r>
        <w:t>openid</w:t>
      </w:r>
      <w:proofErr w:type="spellEnd"/>
      <w:r>
        <w:rPr>
          <w:rFonts w:hint="eastAsia"/>
        </w:rPr>
        <w:t>互换接口：</w:t>
      </w:r>
    </w:p>
    <w:p w14:paraId="7B514552" w14:textId="31799BC5" w:rsidR="00FB4ECD" w:rsidRDefault="00D811D8" w:rsidP="00C45B08">
      <w:pPr>
        <w:rPr>
          <w:rStyle w:val="a6"/>
        </w:rPr>
      </w:pPr>
      <w:hyperlink r:id="rId15" w:history="1">
        <w:r w:rsidR="00484F1F" w:rsidRPr="00F3539D">
          <w:rPr>
            <w:rStyle w:val="a6"/>
          </w:rPr>
          <w:t>https://qydev.weixin.qq.com/wiki/index.php?title=Userid%E4%B8%8Eopenid%E4%BA%92%E6%8D%A2%E6%8E%A5%E5</w:t>
        </w:r>
        <w:r w:rsidR="00484F1F" w:rsidRPr="00F3539D">
          <w:rPr>
            <w:rStyle w:val="a6"/>
          </w:rPr>
          <w:t>%</w:t>
        </w:r>
        <w:r w:rsidR="00484F1F" w:rsidRPr="00F3539D">
          <w:rPr>
            <w:rStyle w:val="a6"/>
          </w:rPr>
          <w:t>8F%A3</w:t>
        </w:r>
      </w:hyperlink>
    </w:p>
    <w:p w14:paraId="0F3D5F12" w14:textId="77777777" w:rsidR="00D811D8" w:rsidRDefault="00D811D8" w:rsidP="00D811D8">
      <w:pPr>
        <w:pStyle w:val="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userid</w:t>
      </w:r>
      <w:proofErr w:type="spellEnd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转换成</w:t>
      </w:r>
      <w:proofErr w:type="spellStart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openid</w:t>
      </w:r>
      <w:proofErr w:type="spellEnd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接口</w:t>
      </w:r>
    </w:p>
    <w:p w14:paraId="4074F933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该接口使用场景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为微信支付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微信红包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和企业转账，企业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号用户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在使用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微信支付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的功能时，需要自行将企业号的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转成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在使用</w:t>
      </w:r>
      <w:proofErr w:type="gramStart"/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微信红包</w:t>
      </w:r>
      <w:proofErr w:type="gramEnd"/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功能时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，需要将应用id和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转成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appid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才能使用。</w:t>
      </w:r>
    </w:p>
    <w:p w14:paraId="6288F430" w14:textId="77777777" w:rsidR="00D811D8" w:rsidRDefault="00D811D8" w:rsidP="00D811D8"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请求说明</w:t>
      </w:r>
    </w:p>
    <w:p w14:paraId="3B0CCD66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Https请求方式: POST</w:t>
      </w:r>
    </w:p>
    <w:p w14:paraId="75309479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16" w:history="1">
        <w:r>
          <w:rPr>
            <w:rStyle w:val="a6"/>
            <w:rFonts w:ascii="微软雅黑" w:eastAsia="微软雅黑" w:hAnsi="微软雅黑" w:hint="eastAsia"/>
            <w:color w:val="663366"/>
            <w:sz w:val="21"/>
            <w:szCs w:val="21"/>
            <w:u w:val="none"/>
          </w:rPr>
          <w:t>https://qyapi.weixin.qq.com/cgi-bin/user/convert_to_openid?access_token=ACCESS_TOKEN</w:t>
        </w:r>
      </w:hyperlink>
    </w:p>
    <w:p w14:paraId="63BCDEAA" w14:textId="77777777" w:rsidR="00D811D8" w:rsidRDefault="00D811D8" w:rsidP="00D811D8">
      <w:pPr>
        <w:widowControl/>
        <w:numPr>
          <w:ilvl w:val="0"/>
          <w:numId w:val="9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请求示例</w:t>
      </w:r>
    </w:p>
    <w:p w14:paraId="5FB71193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14:paraId="0D2A0ADF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zhangsan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14:paraId="20EFD804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agentid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1</w:t>
      </w:r>
    </w:p>
    <w:p w14:paraId="2C3EE47A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14:paraId="03CFD9B1" w14:textId="77777777" w:rsidR="00D811D8" w:rsidRDefault="00D811D8" w:rsidP="00D811D8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800"/>
        <w:gridCol w:w="477"/>
        <w:gridCol w:w="6013"/>
      </w:tblGrid>
      <w:tr w:rsidR="00D811D8" w14:paraId="440714F4" w14:textId="77777777" w:rsidTr="00D811D8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F05B6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AE99E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10559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D811D8" w14:paraId="2CE31109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BA483" w14:textId="77777777" w:rsidR="00D811D8" w:rsidRDefault="00D811D8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3278E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156FE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调用接口凭证</w:t>
            </w:r>
          </w:p>
        </w:tc>
      </w:tr>
      <w:tr w:rsidR="00D811D8" w14:paraId="7B889BB8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15A0B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80E52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A2DB7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企业号内的成员id</w:t>
            </w:r>
          </w:p>
        </w:tc>
      </w:tr>
      <w:tr w:rsidR="00D811D8" w14:paraId="549CD0DD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AE4AB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agentid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353A7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D1E37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整型，需要发送红包的应用ID，若只是使用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和企业转账，则无需该参数</w:t>
            </w:r>
          </w:p>
        </w:tc>
      </w:tr>
    </w:tbl>
    <w:p w14:paraId="1F05808F" w14:textId="77777777" w:rsidR="00D811D8" w:rsidRDefault="00D811D8" w:rsidP="00D811D8">
      <w:pPr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权限说明</w:t>
      </w:r>
    </w:p>
    <w:p w14:paraId="3121B25C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成员必须处于应用的可见范围内，并且管理组对应用有使用权限、对成员有查看权限。</w:t>
      </w:r>
    </w:p>
    <w:p w14:paraId="74C4470A" w14:textId="77777777" w:rsidR="00D811D8" w:rsidRDefault="00D811D8" w:rsidP="00D811D8">
      <w:pPr>
        <w:widowControl/>
        <w:numPr>
          <w:ilvl w:val="0"/>
          <w:numId w:val="12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返回说明</w:t>
      </w:r>
    </w:p>
    <w:p w14:paraId="28E63FBF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14:paraId="242858A2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errcode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0,</w:t>
      </w:r>
    </w:p>
    <w:p w14:paraId="3ADCF4F3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errmsg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"ok",</w:t>
      </w:r>
    </w:p>
    <w:p w14:paraId="49ADEDA9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"oDOGms-6yCnGrRovBj2yHij5JL6E",</w:t>
      </w:r>
    </w:p>
    <w:p w14:paraId="30834F00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"appid":"wxf874e15f78cc84a7"</w:t>
      </w:r>
    </w:p>
    <w:p w14:paraId="387A8E57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}</w:t>
      </w:r>
    </w:p>
    <w:p w14:paraId="50B36331" w14:textId="77777777" w:rsidR="00D811D8" w:rsidRDefault="00D811D8" w:rsidP="00D811D8">
      <w:pPr>
        <w:widowControl/>
        <w:numPr>
          <w:ilvl w:val="0"/>
          <w:numId w:val="13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600"/>
        <w:gridCol w:w="4690"/>
      </w:tblGrid>
      <w:tr w:rsidR="00D811D8" w14:paraId="3DFC9E9B" w14:textId="77777777" w:rsidTr="00D811D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12280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537DB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D811D8" w14:paraId="052D9682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D762E" w14:textId="77777777" w:rsidR="00D811D8" w:rsidRDefault="00D811D8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B7C54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企业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号成员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对应的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，若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有传参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agentid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，则是针对该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agentid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。否则是针对企业号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corpid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</w:p>
        </w:tc>
      </w:tr>
      <w:tr w:rsidR="00D811D8" w14:paraId="3B421825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3B399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DBB2A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应用的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，若请求包中不包含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agentid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则不返回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。该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在使用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微信红包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时会用到</w:t>
            </w:r>
          </w:p>
        </w:tc>
      </w:tr>
    </w:tbl>
    <w:p w14:paraId="71A50DC4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14:paraId="640E1F99" w14:textId="77777777" w:rsidR="00D811D8" w:rsidRDefault="00D811D8" w:rsidP="00D811D8">
      <w:pPr>
        <w:pStyle w:val="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openid</w:t>
      </w:r>
      <w:proofErr w:type="spellEnd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转换成</w:t>
      </w:r>
      <w:proofErr w:type="spellStart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userid</w:t>
      </w:r>
      <w:proofErr w:type="spellEnd"/>
      <w:r>
        <w:rPr>
          <w:rStyle w:val="aa"/>
          <w:rFonts w:ascii="微软雅黑" w:eastAsia="微软雅黑" w:hAnsi="微软雅黑" w:hint="eastAsia"/>
          <w:b/>
          <w:bCs/>
          <w:color w:val="000000"/>
          <w:sz w:val="30"/>
          <w:szCs w:val="30"/>
        </w:rPr>
        <w:t>接口</w:t>
      </w:r>
    </w:p>
    <w:p w14:paraId="0CDF131E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该接口主要应用于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使用微信支付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微信红包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和企业转账之后的结果查询，开发者需要知道某个结果事件的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对应企业号内成员的信息时，可以通过调用该接口进行转换查询。</w:t>
      </w:r>
    </w:p>
    <w:p w14:paraId="64ED13E7" w14:textId="77777777" w:rsidR="00D811D8" w:rsidRDefault="00D811D8" w:rsidP="00D811D8">
      <w:pPr>
        <w:widowControl/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请求说明</w:t>
      </w:r>
    </w:p>
    <w:p w14:paraId="762172FC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Https请求方式: POST</w:t>
      </w:r>
    </w:p>
    <w:p w14:paraId="7C45273A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17" w:history="1">
        <w:r>
          <w:rPr>
            <w:rStyle w:val="a6"/>
            <w:rFonts w:ascii="微软雅黑" w:eastAsia="微软雅黑" w:hAnsi="微软雅黑" w:hint="eastAsia"/>
            <w:color w:val="663366"/>
            <w:sz w:val="21"/>
            <w:szCs w:val="21"/>
            <w:u w:val="none"/>
          </w:rPr>
          <w:t>https://qyapi.weixin.qq.com/cgi-bin/user/convert_to_userid?access_token=ACCESS_TOKEN</w:t>
        </w:r>
      </w:hyperlink>
    </w:p>
    <w:p w14:paraId="03FEDBAD" w14:textId="77777777" w:rsidR="00D811D8" w:rsidRDefault="00D811D8" w:rsidP="00D811D8">
      <w:pPr>
        <w:widowControl/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请求示例</w:t>
      </w:r>
    </w:p>
    <w:p w14:paraId="633E3C36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14:paraId="6598BE94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"oDOGms-6yCnGrRovBj2yHij5JL6E"</w:t>
      </w:r>
    </w:p>
    <w:p w14:paraId="2FD4213D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}</w:t>
      </w:r>
    </w:p>
    <w:p w14:paraId="780BE318" w14:textId="77777777" w:rsidR="00D811D8" w:rsidRDefault="00D811D8" w:rsidP="00D811D8">
      <w:pPr>
        <w:widowControl/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800"/>
        <w:gridCol w:w="517"/>
        <w:gridCol w:w="5973"/>
      </w:tblGrid>
      <w:tr w:rsidR="00D811D8" w14:paraId="7FF624BF" w14:textId="77777777" w:rsidTr="00D811D8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409EC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DACD4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C11DD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D811D8" w14:paraId="225AB2DF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CAEF2" w14:textId="77777777" w:rsidR="00D811D8" w:rsidRDefault="00D811D8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0419F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24415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使用微信支付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微信红包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和企业转账之后，返回结果的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</w:p>
        </w:tc>
      </w:tr>
    </w:tbl>
    <w:p w14:paraId="0C8CD54E" w14:textId="77777777" w:rsidR="00D811D8" w:rsidRDefault="00D811D8" w:rsidP="00D811D8">
      <w:pPr>
        <w:widowControl/>
        <w:numPr>
          <w:ilvl w:val="0"/>
          <w:numId w:val="17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权限说明</w:t>
      </w:r>
    </w:p>
    <w:p w14:paraId="11DFBEF8" w14:textId="77777777" w:rsidR="00D811D8" w:rsidRDefault="00D811D8" w:rsidP="00D811D8">
      <w:pPr>
        <w:pStyle w:val="a9"/>
        <w:shd w:val="clear" w:color="auto" w:fill="FFFFFF"/>
        <w:spacing w:before="96" w:beforeAutospacing="0" w:after="120" w:afterAutospacing="0"/>
        <w:ind w:left="150" w:right="15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管理组需对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openid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对应的企业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号成员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有查看权限。</w:t>
      </w:r>
    </w:p>
    <w:p w14:paraId="4FADFB52" w14:textId="77777777" w:rsidR="00D811D8" w:rsidRDefault="00D811D8" w:rsidP="00D811D8">
      <w:pPr>
        <w:widowControl/>
        <w:numPr>
          <w:ilvl w:val="0"/>
          <w:numId w:val="18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返回说明</w:t>
      </w:r>
    </w:p>
    <w:p w14:paraId="608F60B7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14:paraId="777E23D8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errcode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0,</w:t>
      </w:r>
    </w:p>
    <w:p w14:paraId="3D320DBB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errmsg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"ok",</w:t>
      </w:r>
    </w:p>
    <w:p w14:paraId="444586F1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zhangsan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14:paraId="3A569462" w14:textId="77777777" w:rsidR="00D811D8" w:rsidRDefault="00D811D8" w:rsidP="00D811D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14:paraId="26873C5C" w14:textId="77777777" w:rsidR="00D811D8" w:rsidRDefault="00D811D8" w:rsidP="00D811D8">
      <w:pPr>
        <w:widowControl/>
        <w:numPr>
          <w:ilvl w:val="0"/>
          <w:numId w:val="19"/>
        </w:numPr>
        <w:shd w:val="clear" w:color="auto" w:fill="FFFFFF"/>
        <w:spacing w:before="100" w:beforeAutospacing="1" w:after="24"/>
        <w:ind w:left="384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600"/>
        <w:gridCol w:w="3917"/>
      </w:tblGrid>
      <w:tr w:rsidR="00D811D8" w14:paraId="7B7D9893" w14:textId="77777777" w:rsidTr="00D811D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35736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57887" w14:textId="77777777" w:rsidR="00D811D8" w:rsidRDefault="00D811D8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D811D8" w14:paraId="073224F0" w14:textId="77777777" w:rsidTr="00D811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32ED3" w14:textId="77777777" w:rsidR="00D811D8" w:rsidRDefault="00D811D8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80C06" w14:textId="77777777" w:rsidR="00D811D8" w:rsidRDefault="00D811D8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该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在企业号中对应的成员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  <w:proofErr w:type="spellEnd"/>
          </w:p>
        </w:tc>
      </w:tr>
    </w:tbl>
    <w:p w14:paraId="4576560A" w14:textId="77777777" w:rsidR="00D811D8" w:rsidRDefault="00D811D8" w:rsidP="00C45B08">
      <w:pPr>
        <w:rPr>
          <w:rFonts w:hint="eastAsia"/>
        </w:rPr>
      </w:pPr>
    </w:p>
    <w:p w14:paraId="3407174E" w14:textId="77777777" w:rsidR="00C45B08" w:rsidRDefault="00C45B08" w:rsidP="00C45B08">
      <w:r>
        <w:tab/>
      </w:r>
      <w:r>
        <w:rPr>
          <w:rFonts w:hint="eastAsia"/>
        </w:rPr>
        <w:t>推送消息接口：</w:t>
      </w:r>
    </w:p>
    <w:p w14:paraId="56C86CFF" w14:textId="29BFCE1A" w:rsidR="00C37B0A" w:rsidRDefault="00D811D8" w:rsidP="00C37B0A">
      <w:pPr>
        <w:rPr>
          <w:rStyle w:val="a6"/>
        </w:rPr>
      </w:pPr>
      <w:hyperlink r:id="rId18" w:anchor="%E5%B0%8F%E7%A8%8B%E5%BA%8F%E9%80%9A%E7%9F%A5%E6%B6%88%E6%81%AF" w:history="1">
        <w:r w:rsidR="00C45B08" w:rsidRPr="00F3539D">
          <w:rPr>
            <w:rStyle w:val="a6"/>
          </w:rPr>
          <w:t>https://work.weixin.qq.com/api/doc/90000/90135/90236#%E5%B0%8F%E7%A8%8B%E5%BA%8F%E9%80%9A%E7%9F%A5%E6%B6%88%E6</w:t>
        </w:r>
        <w:r w:rsidR="00C45B08" w:rsidRPr="00F3539D">
          <w:rPr>
            <w:rStyle w:val="a6"/>
          </w:rPr>
          <w:t>%</w:t>
        </w:r>
        <w:r w:rsidR="00C45B08" w:rsidRPr="00F3539D">
          <w:rPr>
            <w:rStyle w:val="a6"/>
          </w:rPr>
          <w:t>81%AF</w:t>
        </w:r>
      </w:hyperlink>
    </w:p>
    <w:p w14:paraId="3E5276CA" w14:textId="5454F2E3" w:rsidR="00D811D8" w:rsidRDefault="00D811D8" w:rsidP="00C37B0A">
      <w:r>
        <w:rPr>
          <w:noProof/>
        </w:rPr>
        <w:lastRenderedPageBreak/>
        <w:drawing>
          <wp:inline distT="0" distB="0" distL="0" distR="0" wp14:anchorId="606C6D81" wp14:editId="3AB1DC15">
            <wp:extent cx="3495675" cy="5686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24FE" w14:textId="77777777" w:rsidR="00D811D8" w:rsidRDefault="00D811D8" w:rsidP="00D811D8">
      <w:pPr>
        <w:pStyle w:val="2"/>
        <w:pBdr>
          <w:bottom w:val="single" w:sz="6" w:space="15" w:color="E4E6E9"/>
        </w:pBdr>
        <w:spacing w:before="750" w:after="300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接口定义</w:t>
      </w:r>
    </w:p>
    <w:p w14:paraId="072ED7D4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应用支持推送文本、图片、视频、文件、图文等类型。</w:t>
      </w:r>
    </w:p>
    <w:p w14:paraId="2B1A924B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请求方式：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POST（</w:t>
      </w: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HTTPS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请求地址：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https://qyapi.weixin.qq.com/cgi-bin/message/send?access_token=ACCESS_TOKEN</w:t>
      </w:r>
    </w:p>
    <w:p w14:paraId="356B1C84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lastRenderedPageBreak/>
        <w:t>参数说明：</w:t>
      </w:r>
    </w:p>
    <w:tbl>
      <w:tblPr>
        <w:tblW w:w="8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249"/>
        <w:gridCol w:w="3017"/>
      </w:tblGrid>
      <w:tr w:rsidR="00D811D8" w14:paraId="0086DA27" w14:textId="77777777" w:rsidTr="00D811D8">
        <w:trPr>
          <w:trHeight w:val="34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1C28D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189D1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0F4AA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D811D8" w14:paraId="48902DCE" w14:textId="77777777" w:rsidTr="00D811D8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CD14" w14:textId="77777777" w:rsidR="00D811D8" w:rsidRDefault="00D811D8">
            <w:pPr>
              <w:spacing w:after="300"/>
              <w:jc w:val="left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759F9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3855D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调用接口凭证</w:t>
            </w:r>
          </w:p>
        </w:tc>
      </w:tr>
    </w:tbl>
    <w:p w14:paraId="5E3A1CC3" w14:textId="77777777" w:rsidR="00D811D8" w:rsidRDefault="00D811D8" w:rsidP="00D811D8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各个消息类型的具体POST格式请阅后续“消息类型”部分。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如果有在管理端对应用设置“在微工作台中始终进入主页”，应用在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微信端只能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接收到文本消息，并且文本消息的长度限制为20字节，超过20字节会被截断。同时其他消息类型也会转换为文本消息，提示用户到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企业微信查看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支持id转译，将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/部门id转成对应的用户名/部门名，目前仅</w:t>
      </w:r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文本/文本卡片/图文/图文（</w:t>
      </w:r>
      <w:proofErr w:type="spellStart"/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mpnews</w:t>
      </w:r>
      <w:proofErr w:type="spellEnd"/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这四种消息类型的</w:t>
      </w:r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部分字段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支持。具体支持的范围和语法，请查看附录</w:t>
      </w:r>
      <w:hyperlink r:id="rId20" w:anchor="10167/id%E8%BD%AC%E8%AF%91%E8%AF%B4%E6%98%8E" w:history="1">
        <w:r>
          <w:rPr>
            <w:rStyle w:val="a6"/>
            <w:rFonts w:ascii="微软雅黑" w:eastAsia="微软雅黑" w:hAnsi="微软雅黑" w:hint="eastAsia"/>
            <w:color w:val="4475A7"/>
            <w:sz w:val="21"/>
            <w:szCs w:val="21"/>
          </w:rPr>
          <w:t>id转译说明</w:t>
        </w:r>
      </w:hyperlink>
      <w:r>
        <w:rPr>
          <w:rFonts w:ascii="微软雅黑" w:eastAsia="微软雅黑" w:hAnsi="微软雅黑" w:hint="eastAsia"/>
          <w:color w:val="666666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支持重复消息检查，当指定 </w:t>
      </w:r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"</w:t>
      </w:r>
      <w:proofErr w:type="spellStart"/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enable_duplicate_check</w:t>
      </w:r>
      <w:proofErr w:type="spellEnd"/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": 1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开启: 表示在一定时间间隔内，同样内容（请求json）的消息，不会重复收到；时间间隔可通过</w:t>
      </w:r>
      <w:proofErr w:type="spellStart"/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duplicate_check_interval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指定，默认</w:t>
      </w:r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1800</w:t>
      </w:r>
      <w:r>
        <w:rPr>
          <w:rStyle w:val="HTML"/>
          <w:rFonts w:ascii="Consolas" w:hAnsi="Consolas"/>
          <w:color w:val="666666"/>
          <w:sz w:val="21"/>
          <w:szCs w:val="21"/>
          <w:bdr w:val="single" w:sz="6" w:space="2" w:color="DDDDDD" w:frame="1"/>
          <w:shd w:val="clear" w:color="auto" w:fill="F7F8FB"/>
        </w:rPr>
        <w:t>秒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。</w:t>
      </w:r>
    </w:p>
    <w:p w14:paraId="766E5860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返回示例：</w:t>
      </w:r>
    </w:p>
    <w:p w14:paraId="02415E87" w14:textId="77777777" w:rsidR="00D811D8" w:rsidRDefault="00D811D8" w:rsidP="00D811D8">
      <w:pPr>
        <w:pStyle w:val="l0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20D41A11" w14:textId="77777777" w:rsidR="00D811D8" w:rsidRDefault="00D811D8" w:rsidP="00D811D8">
      <w:pPr>
        <w:pStyle w:val="l1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errcode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03F8BA6D" w14:textId="77777777" w:rsidR="00D811D8" w:rsidRDefault="00D811D8" w:rsidP="00D811D8">
      <w:pPr>
        <w:pStyle w:val="l2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errmsg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"ok"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78148D35" w14:textId="77777777" w:rsidR="00D811D8" w:rsidRDefault="00D811D8" w:rsidP="00D811D8">
      <w:pPr>
        <w:pStyle w:val="l3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invaliduser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"userid1|userid2"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477A3180" w14:textId="77777777" w:rsidR="00D811D8" w:rsidRDefault="00D811D8" w:rsidP="00D811D8">
      <w:pPr>
        <w:pStyle w:val="l4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invalidparty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"partyid1|partyid2"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35C9D018" w14:textId="77777777" w:rsidR="00D811D8" w:rsidRDefault="00D811D8" w:rsidP="00D811D8">
      <w:pPr>
        <w:pStyle w:val="l5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invalidtag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"tagid1|tagid2"</w:t>
      </w:r>
    </w:p>
    <w:p w14:paraId="1A410555" w14:textId="77777777" w:rsidR="00D811D8" w:rsidRDefault="00D811D8" w:rsidP="00D811D8">
      <w:pPr>
        <w:pStyle w:val="l6"/>
        <w:numPr>
          <w:ilvl w:val="0"/>
          <w:numId w:val="20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4B7654D6" w14:textId="77777777" w:rsidR="00D811D8" w:rsidRDefault="00D811D8" w:rsidP="00D811D8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lastRenderedPageBreak/>
        <w:t>如果部分接收人无权限或不存在，发送仍然执行，但会返回无效的部分（即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invaliduser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或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invalidparty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或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invalidtag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），常见的原因是</w:t>
      </w:r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接收人不在应用的可见范围内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如果</w:t>
      </w:r>
      <w:r>
        <w:rPr>
          <w:rStyle w:val="aa"/>
          <w:rFonts w:ascii="微软雅黑" w:eastAsia="微软雅黑" w:hAnsi="微软雅黑" w:hint="eastAsia"/>
          <w:color w:val="666666"/>
          <w:sz w:val="21"/>
          <w:szCs w:val="21"/>
        </w:rPr>
        <w:t>全部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接收人无权限或不存在，则本次调用返回失败，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errcode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为81013。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返回包中的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，不区分大小写，统一转为小写</w:t>
      </w:r>
    </w:p>
    <w:p w14:paraId="15A1701C" w14:textId="77777777" w:rsidR="00D811D8" w:rsidRDefault="00D811D8" w:rsidP="00D811D8">
      <w:pPr>
        <w:pStyle w:val="2"/>
        <w:pBdr>
          <w:bottom w:val="single" w:sz="6" w:space="15" w:color="E4E6E9"/>
        </w:pBdr>
        <w:spacing w:before="750" w:after="300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8" w:name="消息类型"/>
      <w:bookmarkEnd w:id="8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消息类型</w:t>
      </w:r>
    </w:p>
    <w:p w14:paraId="03E8F491" w14:textId="77777777" w:rsidR="00D811D8" w:rsidRDefault="00D811D8" w:rsidP="00D811D8">
      <w:pPr>
        <w:pStyle w:val="3"/>
        <w:spacing w:before="450" w:beforeAutospacing="0" w:after="150" w:afterAutospacing="0"/>
        <w:rPr>
          <w:rFonts w:ascii="微软雅黑" w:eastAsia="微软雅黑" w:hAnsi="微软雅黑"/>
          <w:b w:val="0"/>
          <w:bCs w:val="0"/>
          <w:color w:val="333333"/>
        </w:rPr>
      </w:pPr>
      <w:bookmarkStart w:id="9" w:name="文本消息"/>
      <w:bookmarkEnd w:id="9"/>
      <w:r>
        <w:rPr>
          <w:rFonts w:ascii="微软雅黑" w:eastAsia="微软雅黑" w:hAnsi="微软雅黑" w:hint="eastAsia"/>
          <w:b w:val="0"/>
          <w:bCs w:val="0"/>
          <w:color w:val="333333"/>
        </w:rPr>
        <w:t>小程序通知消息</w:t>
      </w:r>
    </w:p>
    <w:p w14:paraId="1AFB1AC5" w14:textId="14AD8D3E" w:rsidR="00D811D8" w:rsidRDefault="00D811D8" w:rsidP="00D811D8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小程序通知消息只允许小程序应用发送</w:t>
      </w:r>
      <w:del w:id="10" w:author="Unknown">
        <w:r>
          <w:rPr>
            <w:rFonts w:ascii="微软雅黑" w:eastAsia="微软雅黑" w:hAnsi="微软雅黑" w:hint="eastAsia"/>
            <w:color w:val="666666"/>
            <w:sz w:val="21"/>
            <w:szCs w:val="21"/>
          </w:rPr>
          <w:delText>之前，消息会通过统一的会话【小程序通知】发送给用户</w:delText>
        </w:r>
      </w:del>
      <w:r>
        <w:rPr>
          <w:rFonts w:ascii="微软雅黑" w:eastAsia="微软雅黑" w:hAnsi="微软雅黑" w:hint="eastAsia"/>
          <w:color w:val="666666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从2019年6月28日起，用户收到的小程序通知会出现在各个独立的小程序应用中。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小程序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应用仅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支持发送小程序通知消息，暂不支持文本、图片、语音、视频、图文等其他类型的消息。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不支持@all全员发送</w:t>
      </w:r>
    </w:p>
    <w:p w14:paraId="2E3EC4F8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请求示例：</w:t>
      </w:r>
    </w:p>
    <w:p w14:paraId="391729EC" w14:textId="77777777" w:rsidR="00D811D8" w:rsidRDefault="00D811D8" w:rsidP="00D811D8">
      <w:pPr>
        <w:pStyle w:val="l0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48B015AE" w14:textId="77777777" w:rsidR="00D811D8" w:rsidRDefault="00D811D8" w:rsidP="00D811D8">
      <w:pPr>
        <w:pStyle w:val="l1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touser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zhangsan|lisi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63C90F9" w14:textId="77777777" w:rsidR="00D811D8" w:rsidRDefault="00D811D8" w:rsidP="00D811D8">
      <w:pPr>
        <w:pStyle w:val="l2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toparty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"1|2"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7C927559" w14:textId="77777777" w:rsidR="00D811D8" w:rsidRDefault="00D811D8" w:rsidP="00D811D8">
      <w:pPr>
        <w:pStyle w:val="l3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totag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"1|2"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19ACCFD2" w14:textId="77777777" w:rsidR="00D811D8" w:rsidRDefault="00D811D8" w:rsidP="00D811D8">
      <w:pPr>
        <w:pStyle w:val="l4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msgtype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miniprogram_notice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15AD61C4" w14:textId="77777777" w:rsidR="00D811D8" w:rsidRDefault="00D811D8" w:rsidP="00D811D8">
      <w:pPr>
        <w:pStyle w:val="l5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miniprogram_notice</w:t>
      </w:r>
      <w:proofErr w:type="spellEnd"/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78C51B4" w14:textId="77777777" w:rsidR="00D811D8" w:rsidRDefault="00D811D8" w:rsidP="00D811D8">
      <w:pPr>
        <w:pStyle w:val="l6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appid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"wx123123123123123"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1D273465" w14:textId="77777777" w:rsidR="00D811D8" w:rsidRDefault="00D811D8" w:rsidP="00D811D8">
      <w:pPr>
        <w:pStyle w:val="l7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"page"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"pages/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index?userid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zhangsan&amp;orderid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=123123123"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0411BD8B" w14:textId="77777777" w:rsidR="00D811D8" w:rsidRDefault="00D811D8" w:rsidP="00D811D8">
      <w:pPr>
        <w:pStyle w:val="l8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"title"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会议室预订成功通知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37A12F79" w14:textId="77777777" w:rsidR="00D811D8" w:rsidRDefault="00D811D8" w:rsidP="00D811D8">
      <w:pPr>
        <w:pStyle w:val="l9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"description"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"4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27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日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 xml:space="preserve"> 16:16"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3DA714B7" w14:textId="77777777" w:rsidR="00D811D8" w:rsidRDefault="00D811D8" w:rsidP="00D811D8">
      <w:pPr>
        <w:pStyle w:val="l0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emphasis_first_item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true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4DD28F90" w14:textId="77777777" w:rsidR="00D811D8" w:rsidRDefault="00D811D8" w:rsidP="00D811D8">
      <w:pPr>
        <w:pStyle w:val="l1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content_item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</w:p>
    <w:p w14:paraId="21DA7469" w14:textId="77777777" w:rsidR="00D811D8" w:rsidRDefault="00D811D8" w:rsidP="00D811D8">
      <w:pPr>
        <w:pStyle w:val="l2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54B0A59A" w14:textId="77777777" w:rsidR="00D811D8" w:rsidRDefault="00D811D8" w:rsidP="00D811D8">
      <w:pPr>
        <w:pStyle w:val="l3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"key"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会议室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17CDED66" w14:textId="77777777" w:rsidR="00D811D8" w:rsidRDefault="00D811D8" w:rsidP="00D811D8">
      <w:pPr>
        <w:pStyle w:val="l4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"value"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"402"</w:t>
      </w:r>
    </w:p>
    <w:p w14:paraId="52191D79" w14:textId="77777777" w:rsidR="00D811D8" w:rsidRDefault="00D811D8" w:rsidP="00D811D8">
      <w:pPr>
        <w:pStyle w:val="l5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14:paraId="288C865F" w14:textId="77777777" w:rsidR="00D811D8" w:rsidRDefault="00D811D8" w:rsidP="00D811D8">
      <w:pPr>
        <w:pStyle w:val="l6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20BB511" w14:textId="77777777" w:rsidR="00D811D8" w:rsidRDefault="00D811D8" w:rsidP="00D811D8">
      <w:pPr>
        <w:pStyle w:val="l7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"key"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会议地点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062E1CC1" w14:textId="77777777" w:rsidR="00D811D8" w:rsidRDefault="00D811D8" w:rsidP="00D811D8">
      <w:pPr>
        <w:pStyle w:val="l8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"value"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广州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TIT-402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会议室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3211C7D8" w14:textId="77777777" w:rsidR="00D811D8" w:rsidRDefault="00D811D8" w:rsidP="00D811D8">
      <w:pPr>
        <w:pStyle w:val="l9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14:paraId="6F2C77FE" w14:textId="77777777" w:rsidR="00D811D8" w:rsidRDefault="00D811D8" w:rsidP="00D811D8">
      <w:pPr>
        <w:pStyle w:val="l0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180432E7" w14:textId="77777777" w:rsidR="00D811D8" w:rsidRDefault="00D811D8" w:rsidP="00D811D8">
      <w:pPr>
        <w:pStyle w:val="l1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"key"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会议时间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7421837C" w14:textId="77777777" w:rsidR="00D811D8" w:rsidRDefault="00D811D8" w:rsidP="00D811D8">
      <w:pPr>
        <w:pStyle w:val="l2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"value"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"2018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年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8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1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日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 xml:space="preserve"> 09:00-09:30"</w:t>
      </w:r>
    </w:p>
    <w:p w14:paraId="44BE1565" w14:textId="77777777" w:rsidR="00D811D8" w:rsidRDefault="00D811D8" w:rsidP="00D811D8">
      <w:pPr>
        <w:pStyle w:val="l3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14:paraId="4B47AC84" w14:textId="77777777" w:rsidR="00D811D8" w:rsidRDefault="00D811D8" w:rsidP="00D811D8">
      <w:pPr>
        <w:pStyle w:val="l4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17B22237" w14:textId="77777777" w:rsidR="00D811D8" w:rsidRDefault="00D811D8" w:rsidP="00D811D8">
      <w:pPr>
        <w:pStyle w:val="l5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"key"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参与人员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27D75ECA" w14:textId="77777777" w:rsidR="00D811D8" w:rsidRDefault="00D811D8" w:rsidP="00D811D8">
      <w:pPr>
        <w:pStyle w:val="l6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"value"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周剑轩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0C5C37D0" w14:textId="77777777" w:rsidR="00D811D8" w:rsidRDefault="00D811D8" w:rsidP="00D811D8">
      <w:pPr>
        <w:pStyle w:val="l7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48D5E487" w14:textId="77777777" w:rsidR="00D811D8" w:rsidRDefault="00D811D8" w:rsidP="00D811D8">
      <w:pPr>
        <w:pStyle w:val="l8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50ACF133" w14:textId="77777777" w:rsidR="00D811D8" w:rsidRDefault="00D811D8" w:rsidP="00D811D8">
      <w:pPr>
        <w:pStyle w:val="l9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14:paraId="15AE096C" w14:textId="77777777" w:rsidR="00D811D8" w:rsidRDefault="00D811D8" w:rsidP="00D811D8">
      <w:pPr>
        <w:pStyle w:val="l0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enable_id_trans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14:paraId="50AC2A2F" w14:textId="77777777" w:rsidR="00D811D8" w:rsidRDefault="00D811D8" w:rsidP="00D811D8">
      <w:pPr>
        <w:pStyle w:val="l1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enable_duplicate_check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</w:p>
    <w:p w14:paraId="77DB1E85" w14:textId="77777777" w:rsidR="00D811D8" w:rsidRDefault="00D811D8" w:rsidP="00D811D8">
      <w:pPr>
        <w:pStyle w:val="l2"/>
        <w:numPr>
          <w:ilvl w:val="0"/>
          <w:numId w:val="21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2C2EBF2A" w14:textId="6E798C9E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lastRenderedPageBreak/>
        <w:t>示例效果：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A031929" wp14:editId="5A64E322">
            <wp:extent cx="5274310" cy="4511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8900" w14:textId="77777777" w:rsidR="00D811D8" w:rsidRDefault="00D811D8" w:rsidP="00D811D8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33333"/>
          <w:sz w:val="21"/>
          <w:szCs w:val="21"/>
        </w:rPr>
        <w:t>参数说明：</w:t>
      </w:r>
    </w:p>
    <w:tbl>
      <w:tblPr>
        <w:tblW w:w="83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821"/>
        <w:gridCol w:w="4655"/>
      </w:tblGrid>
      <w:tr w:rsidR="00D811D8" w14:paraId="539A7268" w14:textId="77777777" w:rsidTr="00D811D8">
        <w:trPr>
          <w:trHeight w:val="8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7733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5D430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A2E98" w14:textId="77777777" w:rsidR="00D811D8" w:rsidRDefault="00D811D8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D811D8" w14:paraId="3F0F7CA1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3DCEA" w14:textId="77777777" w:rsidR="00D811D8" w:rsidRDefault="00D811D8">
            <w:pPr>
              <w:spacing w:after="300"/>
              <w:jc w:val="left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EF4B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000E7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成员ID列表（消息接收者，多个接收者用‘|’分隔，最多支持1000个）</w:t>
            </w:r>
          </w:p>
        </w:tc>
      </w:tr>
      <w:tr w:rsidR="00D811D8" w14:paraId="0D3AD112" w14:textId="77777777" w:rsidTr="00D811D8">
        <w:trPr>
          <w:trHeight w:val="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CF6B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toparty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B116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07F92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部门ID列表，多个接收者用‘|’分隔，最多支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持100个。</w:t>
            </w:r>
          </w:p>
        </w:tc>
      </w:tr>
      <w:tr w:rsidR="00D811D8" w14:paraId="73D91E5D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34887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totag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243A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C652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标签ID列表，多个接收者用‘|’分隔，最多支持100个。</w:t>
            </w:r>
          </w:p>
        </w:tc>
      </w:tr>
      <w:tr w:rsidR="00D811D8" w14:paraId="0E155EBE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EC92C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892B3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09E49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消息类型，此时固定为：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miniprogram_notice</w:t>
            </w:r>
            <w:proofErr w:type="spellEnd"/>
          </w:p>
        </w:tc>
      </w:tr>
      <w:tr w:rsidR="00D811D8" w14:paraId="0D172FA0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5B30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73B2C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CEB1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，必须是与当前小程序应用关联的小程序</w:t>
            </w:r>
          </w:p>
        </w:tc>
      </w:tr>
      <w:tr w:rsidR="00D811D8" w14:paraId="1CE6CCFD" w14:textId="77777777" w:rsidTr="00D811D8">
        <w:trPr>
          <w:trHeight w:val="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AC000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4A6A6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A28A9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点击消息卡片后的小程序页面，仅限本小程序内的页面。该字段不填则消息点击后不跳转。</w:t>
            </w:r>
          </w:p>
        </w:tc>
      </w:tr>
      <w:tr w:rsidR="00D811D8" w14:paraId="264418A8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2C779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4453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F60C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消息标题，长度限制4-12个汉字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（支持id转译）</w:t>
            </w:r>
          </w:p>
        </w:tc>
      </w:tr>
      <w:tr w:rsidR="00D811D8" w14:paraId="34F1ED12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2A6E5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96C11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3AFF4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消息描述，长度限制4-12个汉字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（支持id转译）</w:t>
            </w:r>
          </w:p>
        </w:tc>
      </w:tr>
      <w:tr w:rsidR="00D811D8" w14:paraId="00287F4F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A5A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emphasis_first_item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CB65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7AA99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是否放大第一个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content_item</w:t>
            </w:r>
            <w:proofErr w:type="spellEnd"/>
          </w:p>
        </w:tc>
      </w:tr>
      <w:tr w:rsidR="00D811D8" w14:paraId="178D483A" w14:textId="77777777" w:rsidTr="00D811D8">
        <w:trPr>
          <w:trHeight w:val="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8B75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content_item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576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A0DBA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消息内容键值对，最多允许10个item</w:t>
            </w:r>
          </w:p>
        </w:tc>
      </w:tr>
      <w:tr w:rsidR="00D811D8" w14:paraId="09BD50AE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8A0A1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705E0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91D7E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长度10个汉字以内</w:t>
            </w:r>
          </w:p>
        </w:tc>
      </w:tr>
      <w:tr w:rsidR="00D811D8" w14:paraId="7FBBF047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CD7E3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ED8A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FAB4F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长度30个汉字以内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（支持id转译）</w:t>
            </w:r>
          </w:p>
        </w:tc>
      </w:tr>
      <w:tr w:rsidR="00D811D8" w14:paraId="5E3F5281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DDA4A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enable_id_trans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2486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1E1C7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表示是否开启id转译，0表示否，1表示是，默认0</w:t>
            </w:r>
          </w:p>
        </w:tc>
      </w:tr>
      <w:tr w:rsidR="00D811D8" w14:paraId="28E7C005" w14:textId="77777777" w:rsidTr="00D811D8">
        <w:trPr>
          <w:trHeight w:val="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F615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enable_duplicate_check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94797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C3C08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表示是否开启重复消息检查，0表示否，1表示是，默认0</w:t>
            </w:r>
          </w:p>
        </w:tc>
      </w:tr>
      <w:tr w:rsidR="00D811D8" w14:paraId="21DB7BDD" w14:textId="77777777" w:rsidTr="00D811D8">
        <w:trPr>
          <w:trHeight w:val="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53BC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duplicate_check_interval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F3DEB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4C6C" w14:textId="77777777" w:rsidR="00D811D8" w:rsidRDefault="00D811D8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表示是否重复消息检查的时间间隔，默认1800s，最大不超过4小时</w:t>
            </w:r>
          </w:p>
        </w:tc>
      </w:tr>
    </w:tbl>
    <w:p w14:paraId="197721B8" w14:textId="77777777" w:rsidR="00184726" w:rsidRDefault="00184726" w:rsidP="00184726">
      <w:pPr>
        <w:pStyle w:val="2"/>
        <w:pBdr>
          <w:bottom w:val="single" w:sz="6" w:space="15" w:color="E4E6E9"/>
        </w:pBdr>
        <w:spacing w:before="750" w:after="300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附录</w:t>
      </w:r>
    </w:p>
    <w:p w14:paraId="7ACD76C8" w14:textId="77777777" w:rsidR="00184726" w:rsidRDefault="00184726" w:rsidP="00184726">
      <w:pPr>
        <w:pStyle w:val="3"/>
        <w:spacing w:before="450" w:beforeAutospacing="0" w:after="150" w:afterAutospacing="0"/>
        <w:rPr>
          <w:rFonts w:ascii="微软雅黑" w:eastAsia="微软雅黑" w:hAnsi="微软雅黑"/>
          <w:b w:val="0"/>
          <w:bCs w:val="0"/>
          <w:color w:val="333333"/>
        </w:rPr>
      </w:pPr>
      <w:bookmarkStart w:id="11" w:name="支持的markdown语法"/>
      <w:bookmarkStart w:id="12" w:name="id转译说明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333333"/>
        </w:rPr>
        <w:t>id转译说明</w:t>
      </w:r>
    </w:p>
    <w:p w14:paraId="3752D8F5" w14:textId="77777777" w:rsidR="00184726" w:rsidRDefault="00184726" w:rsidP="00184726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1.支持的消息类型和对应的字段</w:t>
      </w:r>
    </w:p>
    <w:tbl>
      <w:tblPr>
        <w:tblW w:w="8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4767"/>
      </w:tblGrid>
      <w:tr w:rsidR="00184726" w14:paraId="549A7D77" w14:textId="77777777" w:rsidTr="00184726">
        <w:trPr>
          <w:trHeight w:val="60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A040D" w14:textId="77777777" w:rsidR="00184726" w:rsidRDefault="00184726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lastRenderedPageBreak/>
              <w:t>消息类型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206C" w14:textId="77777777" w:rsidR="00184726" w:rsidRDefault="00184726">
            <w:pPr>
              <w:spacing w:after="300"/>
              <w:jc w:val="center"/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支持字段</w:t>
            </w:r>
          </w:p>
        </w:tc>
      </w:tr>
      <w:tr w:rsidR="00184726" w14:paraId="29B29377" w14:textId="77777777" w:rsidTr="00184726">
        <w:trPr>
          <w:trHeight w:val="6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2936" w14:textId="77777777" w:rsidR="00184726" w:rsidRDefault="00184726">
            <w:pPr>
              <w:spacing w:after="300"/>
              <w:jc w:val="left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文本（text）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5C6A5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content</w:t>
            </w:r>
          </w:p>
        </w:tc>
      </w:tr>
      <w:tr w:rsidR="00184726" w14:paraId="7E3FF45B" w14:textId="77777777" w:rsidTr="00184726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8CF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文本卡片（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textcard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EB91A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title、description</w:t>
            </w:r>
          </w:p>
        </w:tc>
      </w:tr>
      <w:tr w:rsidR="00184726" w14:paraId="0BC0392E" w14:textId="77777777" w:rsidTr="00184726">
        <w:trPr>
          <w:trHeight w:val="6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E460F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图文（news）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2A928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title、description</w:t>
            </w:r>
          </w:p>
        </w:tc>
      </w:tr>
      <w:tr w:rsidR="00184726" w14:paraId="117C1B1B" w14:textId="77777777" w:rsidTr="00184726">
        <w:trPr>
          <w:trHeight w:val="6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E3E6C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图文（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mpnews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B597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title、digest、content</w:t>
            </w:r>
          </w:p>
        </w:tc>
      </w:tr>
      <w:tr w:rsidR="00184726" w14:paraId="30B9A62C" w14:textId="77777777" w:rsidTr="00184726">
        <w:trPr>
          <w:trHeight w:val="6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88598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任务卡片（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taskcard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9FE32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title、description</w:t>
            </w:r>
          </w:p>
        </w:tc>
      </w:tr>
      <w:tr w:rsidR="00184726" w14:paraId="7B8F3FB8" w14:textId="77777777" w:rsidTr="00184726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AFF0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小程序（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miniprogram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26EBD" w14:textId="77777777" w:rsidR="00184726" w:rsidRDefault="00184726">
            <w:pPr>
              <w:spacing w:after="300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title、digest、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content_item.value</w:t>
            </w:r>
            <w:proofErr w:type="spellEnd"/>
          </w:p>
        </w:tc>
      </w:tr>
    </w:tbl>
    <w:p w14:paraId="418C67CF" w14:textId="77777777" w:rsidR="00184726" w:rsidRDefault="00184726" w:rsidP="00184726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2.id转译模版语法</w:t>
      </w:r>
    </w:p>
    <w:p w14:paraId="427754AE" w14:textId="77777777" w:rsidR="00184726" w:rsidRDefault="00184726" w:rsidP="00184726">
      <w:pPr>
        <w:pStyle w:val="l0"/>
        <w:numPr>
          <w:ilvl w:val="0"/>
          <w:numId w:val="29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departmentName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DEPARTMENT_ID$</w:t>
      </w:r>
    </w:p>
    <w:p w14:paraId="76F860F0" w14:textId="77777777" w:rsidR="00184726" w:rsidRDefault="00184726" w:rsidP="00184726">
      <w:pPr>
        <w:pStyle w:val="l1"/>
        <w:numPr>
          <w:ilvl w:val="0"/>
          <w:numId w:val="29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userName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USERID$</w:t>
      </w:r>
    </w:p>
    <w:p w14:paraId="59F6BF76" w14:textId="0E9CD927" w:rsidR="00D811D8" w:rsidRPr="00184726" w:rsidRDefault="00184726" w:rsidP="00184726">
      <w:pPr>
        <w:pStyle w:val="a9"/>
        <w:spacing w:before="0" w:beforeAutospacing="0" w:after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其中 DEPARTMENT_ID 是数字类型的部门id，USERID 是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333333"/>
          <w:sz w:val="21"/>
          <w:szCs w:val="21"/>
        </w:rPr>
        <w:instrText xml:space="preserve"> HYPERLINK "https://work.weixin.qq.com/api/doc/90000/90135/90236" \l "14953/userid" </w:instrTex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separate"/>
      </w:r>
      <w:r>
        <w:rPr>
          <w:rStyle w:val="a6"/>
          <w:rFonts w:ascii="微软雅黑" w:eastAsia="微软雅黑" w:hAnsi="微软雅黑" w:hint="eastAsia"/>
          <w:color w:val="4475A7"/>
          <w:sz w:val="21"/>
          <w:szCs w:val="21"/>
        </w:rPr>
        <w:t>成员</w:t>
      </w:r>
      <w:proofErr w:type="gramStart"/>
      <w:r>
        <w:rPr>
          <w:rStyle w:val="a6"/>
          <w:rFonts w:ascii="微软雅黑" w:eastAsia="微软雅黑" w:hAnsi="微软雅黑" w:hint="eastAsia"/>
          <w:color w:val="4475A7"/>
          <w:sz w:val="21"/>
          <w:szCs w:val="21"/>
        </w:rPr>
        <w:t>帐号</w:t>
      </w:r>
      <w:proofErr w:type="gramEnd"/>
      <w:r>
        <w:rPr>
          <w:rFonts w:ascii="微软雅黑" w:eastAsia="微软雅黑" w:hAnsi="微软雅黑"/>
          <w:color w:val="333333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譬如，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将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$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departmentName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=1$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替换成部门id为“1”对应的部门名，如“企业微信产品部”；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将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$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userName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7F8FB"/>
        </w:rPr>
        <w:t>=lisi007$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替换成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为“lisi007”对应的用户名，如“李四”；</w:t>
      </w:r>
    </w:p>
    <w:sectPr w:rsidR="00D811D8" w:rsidRPr="0018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C8C"/>
    <w:multiLevelType w:val="multilevel"/>
    <w:tmpl w:val="2D4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1AA"/>
    <w:multiLevelType w:val="multilevel"/>
    <w:tmpl w:val="22CE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68CC"/>
    <w:multiLevelType w:val="multilevel"/>
    <w:tmpl w:val="4C36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43CF"/>
    <w:multiLevelType w:val="multilevel"/>
    <w:tmpl w:val="5B9C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F3974"/>
    <w:multiLevelType w:val="multilevel"/>
    <w:tmpl w:val="949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D7D0E"/>
    <w:multiLevelType w:val="multilevel"/>
    <w:tmpl w:val="973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0108"/>
    <w:multiLevelType w:val="multilevel"/>
    <w:tmpl w:val="58D0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059BB"/>
    <w:multiLevelType w:val="hybridMultilevel"/>
    <w:tmpl w:val="08B8D466"/>
    <w:lvl w:ilvl="0" w:tplc="009EF0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D2DD5"/>
    <w:multiLevelType w:val="multilevel"/>
    <w:tmpl w:val="16C6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CE8"/>
    <w:multiLevelType w:val="multilevel"/>
    <w:tmpl w:val="5BC0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74F80"/>
    <w:multiLevelType w:val="multilevel"/>
    <w:tmpl w:val="499E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77834"/>
    <w:multiLevelType w:val="multilevel"/>
    <w:tmpl w:val="82F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C18ED"/>
    <w:multiLevelType w:val="multilevel"/>
    <w:tmpl w:val="CE1E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F03E0"/>
    <w:multiLevelType w:val="multilevel"/>
    <w:tmpl w:val="BE9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70131"/>
    <w:multiLevelType w:val="multilevel"/>
    <w:tmpl w:val="E5B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768C5"/>
    <w:multiLevelType w:val="multilevel"/>
    <w:tmpl w:val="310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B689C"/>
    <w:multiLevelType w:val="multilevel"/>
    <w:tmpl w:val="CA5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2252E"/>
    <w:multiLevelType w:val="multilevel"/>
    <w:tmpl w:val="0C8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A12DB"/>
    <w:multiLevelType w:val="multilevel"/>
    <w:tmpl w:val="4256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442924"/>
    <w:multiLevelType w:val="multilevel"/>
    <w:tmpl w:val="E80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06A29"/>
    <w:multiLevelType w:val="multilevel"/>
    <w:tmpl w:val="E7B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311CD"/>
    <w:multiLevelType w:val="multilevel"/>
    <w:tmpl w:val="231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05B10"/>
    <w:multiLevelType w:val="multilevel"/>
    <w:tmpl w:val="8DA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0"/>
  </w:num>
  <w:num w:numId="5">
    <w:abstractNumId w:val="20"/>
  </w:num>
  <w:num w:numId="6">
    <w:abstractNumId w:val="3"/>
  </w:num>
  <w:num w:numId="7">
    <w:abstractNumId w:val="1"/>
  </w:num>
  <w:num w:numId="8">
    <w:abstractNumId w:val="4"/>
  </w:num>
  <w:num w:numId="9">
    <w:abstractNumId w:val="17"/>
  </w:num>
  <w:num w:numId="10">
    <w:abstractNumId w:val="14"/>
  </w:num>
  <w:num w:numId="11">
    <w:abstractNumId w:val="9"/>
  </w:num>
  <w:num w:numId="12">
    <w:abstractNumId w:val="22"/>
  </w:num>
  <w:num w:numId="13">
    <w:abstractNumId w:val="16"/>
  </w:num>
  <w:num w:numId="14">
    <w:abstractNumId w:val="15"/>
  </w:num>
  <w:num w:numId="15">
    <w:abstractNumId w:val="11"/>
  </w:num>
  <w:num w:numId="16">
    <w:abstractNumId w:val="6"/>
  </w:num>
  <w:num w:numId="17">
    <w:abstractNumId w:val="0"/>
  </w:num>
  <w:num w:numId="18">
    <w:abstractNumId w:val="8"/>
  </w:num>
  <w:num w:numId="19">
    <w:abstractNumId w:val="21"/>
  </w:num>
  <w:num w:numId="20">
    <w:abstractNumId w:val="2"/>
  </w:num>
  <w:num w:numId="21">
    <w:abstractNumId w:val="19"/>
  </w:num>
  <w:num w:numId="22">
    <w:abstractNumId w:val="5"/>
  </w:num>
  <w:num w:numId="23">
    <w:abstractNumId w:val="5"/>
    <w:lvlOverride w:ilvl="1">
      <w:lvl w:ilvl="1">
        <w:numFmt w:val="decimal"/>
        <w:lvlText w:val="%2."/>
        <w:lvlJc w:val="left"/>
      </w:lvl>
    </w:lvlOverride>
  </w:num>
  <w:num w:numId="24">
    <w:abstractNumId w:val="5"/>
    <w:lvlOverride w:ilvl="1">
      <w:lvl w:ilvl="1">
        <w:numFmt w:val="decimal"/>
        <w:lvlText w:val="%2."/>
        <w:lvlJc w:val="right"/>
      </w:lvl>
    </w:lvlOverride>
  </w:num>
  <w:num w:numId="25">
    <w:abstractNumId w:val="5"/>
    <w:lvlOverride w:ilvl="1">
      <w:lvl w:ilvl="1">
        <w:numFmt w:val="decimal"/>
        <w:lvlText w:val="%2."/>
        <w:lvlJc w:val="right"/>
      </w:lvl>
    </w:lvlOverride>
  </w:num>
  <w:num w:numId="26">
    <w:abstractNumId w:val="5"/>
    <w:lvlOverride w:ilvl="1">
      <w:lvl w:ilvl="1">
        <w:numFmt w:val="decimal"/>
        <w:lvlText w:val="%2."/>
        <w:lvlJc w:val="right"/>
      </w:lvl>
    </w:lvlOverride>
  </w:num>
  <w:num w:numId="27">
    <w:abstractNumId w:val="5"/>
    <w:lvlOverride w:ilvl="1">
      <w:lvl w:ilvl="1">
        <w:numFmt w:val="decimal"/>
        <w:lvlText w:val="%2."/>
        <w:lvlJc w:val="right"/>
      </w:lvl>
    </w:lvlOverride>
  </w:num>
  <w:num w:numId="28">
    <w:abstractNumId w:val="5"/>
    <w:lvlOverride w:ilvl="1">
      <w:lvl w:ilvl="1">
        <w:numFmt w:val="decimal"/>
        <w:lvlText w:val="%2."/>
        <w:lvlJc w:val="right"/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9"/>
    <w:rsid w:val="00184726"/>
    <w:rsid w:val="001D794B"/>
    <w:rsid w:val="003621C9"/>
    <w:rsid w:val="00464B2C"/>
    <w:rsid w:val="00484F1F"/>
    <w:rsid w:val="00694BD0"/>
    <w:rsid w:val="00770009"/>
    <w:rsid w:val="008D43C3"/>
    <w:rsid w:val="009C3637"/>
    <w:rsid w:val="00B24E64"/>
    <w:rsid w:val="00B4725A"/>
    <w:rsid w:val="00C37B0A"/>
    <w:rsid w:val="00C45B08"/>
    <w:rsid w:val="00CB477D"/>
    <w:rsid w:val="00D66311"/>
    <w:rsid w:val="00D811D8"/>
    <w:rsid w:val="00E0491D"/>
    <w:rsid w:val="00F42C10"/>
    <w:rsid w:val="00F44F68"/>
    <w:rsid w:val="00F62E0D"/>
    <w:rsid w:val="00F919B9"/>
    <w:rsid w:val="00FB4ECD"/>
    <w:rsid w:val="00F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A19D"/>
  <w15:chartTrackingRefBased/>
  <w15:docId w15:val="{12998B36-9E3F-4AAA-AA88-01E5A528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79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21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21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21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43C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42C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6631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D794B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unhideWhenUsed/>
    <w:rsid w:val="001D7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62E0D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F62E0D"/>
    <w:rPr>
      <w:b/>
      <w:bCs/>
    </w:rPr>
  </w:style>
  <w:style w:type="character" w:styleId="ab">
    <w:name w:val="Emphasis"/>
    <w:basedOn w:val="a0"/>
    <w:uiPriority w:val="20"/>
    <w:qFormat/>
    <w:rsid w:val="00F62E0D"/>
    <w:rPr>
      <w:i/>
      <w:iCs/>
    </w:rPr>
  </w:style>
  <w:style w:type="paragraph" w:customStyle="1" w:styleId="l0">
    <w:name w:val="l0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62E0D"/>
  </w:style>
  <w:style w:type="paragraph" w:customStyle="1" w:styleId="l1">
    <w:name w:val="l1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62E0D"/>
  </w:style>
  <w:style w:type="character" w:customStyle="1" w:styleId="str">
    <w:name w:val="str"/>
    <w:basedOn w:val="a0"/>
    <w:rsid w:val="00F62E0D"/>
  </w:style>
  <w:style w:type="character" w:customStyle="1" w:styleId="lit">
    <w:name w:val="lit"/>
    <w:basedOn w:val="a0"/>
    <w:rsid w:val="00F62E0D"/>
  </w:style>
  <w:style w:type="paragraph" w:customStyle="1" w:styleId="l2">
    <w:name w:val="l2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F6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91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19B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19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om">
    <w:name w:val="com"/>
    <w:basedOn w:val="a0"/>
    <w:rsid w:val="00F919B9"/>
  </w:style>
  <w:style w:type="character" w:customStyle="1" w:styleId="typ">
    <w:name w:val="typ"/>
    <w:basedOn w:val="a0"/>
    <w:rsid w:val="00F919B9"/>
  </w:style>
  <w:style w:type="character" w:customStyle="1" w:styleId="kwd">
    <w:name w:val="kwd"/>
    <w:basedOn w:val="a0"/>
    <w:rsid w:val="00F919B9"/>
  </w:style>
  <w:style w:type="paragraph" w:customStyle="1" w:styleId="l6">
    <w:name w:val="l6"/>
    <w:basedOn w:val="a"/>
    <w:rsid w:val="00F91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F91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F91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F91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19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1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811D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81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84726"/>
  </w:style>
  <w:style w:type="character" w:customStyle="1" w:styleId="atn">
    <w:name w:val="atn"/>
    <w:basedOn w:val="a0"/>
    <w:rsid w:val="00184726"/>
  </w:style>
  <w:style w:type="character" w:customStyle="1" w:styleId="atv">
    <w:name w:val="atv"/>
    <w:basedOn w:val="a0"/>
    <w:rsid w:val="0018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8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1719891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564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22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3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65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ork.weixin.qq.com/api/doc/90000/90136/91506" TargetMode="External"/><Relationship Id="rId18" Type="http://schemas.openxmlformats.org/officeDocument/2006/relationships/hyperlink" Target="https://work.weixin.qq.com/api/doc/90000/90135/9023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qyapi.weixin.qq.com/cgi-bin/user/convert_to_userid?access_token=ACCESS_TOK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yapi.weixin.qq.com/cgi-bin/user/convert_to_openid?access_token=ACCESS_TOKEN" TargetMode="External"/><Relationship Id="rId20" Type="http://schemas.openxmlformats.org/officeDocument/2006/relationships/hyperlink" Target="https://work.weixin.qq.com/api/doc/90000/90135/902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k.weixin.qq.com/api/doc/90000/90136/92370" TargetMode="External"/><Relationship Id="rId5" Type="http://schemas.openxmlformats.org/officeDocument/2006/relationships/hyperlink" Target="https://work.weixin.qq.com/wework_admin" TargetMode="External"/><Relationship Id="rId15" Type="http://schemas.openxmlformats.org/officeDocument/2006/relationships/hyperlink" Target="https://qydev.weixin.qq.com/wiki/index.php?title=Userid%E4%B8%8Eopenid%E4%BA%92%E6%8D%A2%E6%8E%A5%E5%8F%A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k.weixin.qq.com/api/doc/90000/90136/9237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ork.weixin.qq.com/api/doc/90000/90135/9103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23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浩浩</dc:creator>
  <cp:keywords/>
  <dc:description/>
  <cp:lastModifiedBy>高 浩浩</cp:lastModifiedBy>
  <cp:revision>3</cp:revision>
  <dcterms:created xsi:type="dcterms:W3CDTF">2020-03-03T09:11:00Z</dcterms:created>
  <dcterms:modified xsi:type="dcterms:W3CDTF">2020-03-04T10:40:00Z</dcterms:modified>
</cp:coreProperties>
</file>